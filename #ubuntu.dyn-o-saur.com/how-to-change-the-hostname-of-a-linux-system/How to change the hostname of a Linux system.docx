
<file path=[Content_Types].xml><?xml version="1.0" encoding="utf-8"?>
<Types xmlns="http://schemas.openxmlformats.org/package/2006/content-types">
  <Default Extension="bin" ContentType="application/vnd.ms-office.activeX"/>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0DD" w:rsidRPr="002770DD" w:rsidRDefault="002770DD" w:rsidP="002770DD">
      <w:pPr>
        <w:pBdr>
          <w:bottom w:val="single" w:sz="4" w:space="3" w:color="EFF0F1"/>
        </w:pBdr>
        <w:spacing w:after="0" w:line="215" w:lineRule="atLeast"/>
        <w:outlineLvl w:val="0"/>
        <w:rPr>
          <w:rFonts w:ascii="Trebuchet MS" w:eastAsia="Times New Roman" w:hAnsi="Trebuchet MS" w:cs="Times New Roman"/>
          <w:b/>
          <w:bCs/>
          <w:color w:val="75A54B"/>
          <w:kern w:val="36"/>
          <w:sz w:val="23"/>
          <w:szCs w:val="23"/>
        </w:rPr>
      </w:pPr>
      <w:r w:rsidRPr="002770DD">
        <w:rPr>
          <w:rFonts w:ascii="Trebuchet MS" w:eastAsia="Times New Roman" w:hAnsi="Trebuchet MS" w:cs="Times New Roman"/>
          <w:b/>
          <w:bCs/>
          <w:color w:val="75A54B"/>
          <w:kern w:val="36"/>
          <w:sz w:val="23"/>
          <w:szCs w:val="23"/>
        </w:rPr>
        <w:fldChar w:fldCharType="begin"/>
      </w:r>
      <w:r w:rsidRPr="002770DD">
        <w:rPr>
          <w:rFonts w:ascii="Trebuchet MS" w:eastAsia="Times New Roman" w:hAnsi="Trebuchet MS" w:cs="Times New Roman"/>
          <w:b/>
          <w:bCs/>
          <w:color w:val="75A54B"/>
          <w:kern w:val="36"/>
          <w:sz w:val="23"/>
          <w:szCs w:val="23"/>
        </w:rPr>
        <w:instrText xml:space="preserve"> HYPERLINK "http://www.ducea.com/2006/08/07/how-to-change-the-hostname-of-a-linux-system/" \o "Permanent Link to How to change the hostname of a Linux system" </w:instrText>
      </w:r>
      <w:r w:rsidRPr="002770DD">
        <w:rPr>
          <w:rFonts w:ascii="Trebuchet MS" w:eastAsia="Times New Roman" w:hAnsi="Trebuchet MS" w:cs="Times New Roman"/>
          <w:b/>
          <w:bCs/>
          <w:color w:val="75A54B"/>
          <w:kern w:val="36"/>
          <w:sz w:val="23"/>
          <w:szCs w:val="23"/>
        </w:rPr>
        <w:fldChar w:fldCharType="separate"/>
      </w:r>
      <w:r w:rsidRPr="002770DD">
        <w:rPr>
          <w:rFonts w:ascii="Trebuchet MS" w:eastAsia="Times New Roman" w:hAnsi="Trebuchet MS" w:cs="Times New Roman"/>
          <w:b/>
          <w:bCs/>
          <w:color w:val="75A54B"/>
          <w:kern w:val="36"/>
          <w:sz w:val="23"/>
        </w:rPr>
        <w:t>How to change the hostname of a Linux system</w:t>
      </w:r>
      <w:r w:rsidRPr="002770DD">
        <w:rPr>
          <w:rFonts w:ascii="Trebuchet MS" w:eastAsia="Times New Roman" w:hAnsi="Trebuchet MS" w:cs="Times New Roman"/>
          <w:b/>
          <w:bCs/>
          <w:color w:val="75A54B"/>
          <w:kern w:val="36"/>
          <w:sz w:val="23"/>
          <w:szCs w:val="23"/>
        </w:rPr>
        <w:fldChar w:fldCharType="end"/>
      </w:r>
    </w:p>
    <w:p w:rsidR="002770DD" w:rsidRPr="002770DD" w:rsidRDefault="002770DD" w:rsidP="002770DD">
      <w:pPr>
        <w:spacing w:after="0" w:line="215" w:lineRule="atLeast"/>
        <w:rPr>
          <w:rFonts w:ascii="Verdana" w:eastAsia="Times New Roman" w:hAnsi="Verdana" w:cs="Times New Roman"/>
          <w:color w:val="333333"/>
          <w:sz w:val="15"/>
          <w:szCs w:val="15"/>
        </w:rPr>
      </w:pPr>
      <w:r w:rsidRPr="002770DD">
        <w:rPr>
          <w:rFonts w:ascii="Verdana" w:eastAsia="Times New Roman" w:hAnsi="Verdana" w:cs="Times New Roman"/>
          <w:color w:val="333333"/>
          <w:sz w:val="15"/>
          <w:szCs w:val="15"/>
        </w:rPr>
        <w:t>Normally we will set the</w:t>
      </w:r>
      <w:r w:rsidRPr="002770DD">
        <w:rPr>
          <w:rFonts w:ascii="Verdana" w:eastAsia="Times New Roman" w:hAnsi="Verdana" w:cs="Times New Roman"/>
          <w:color w:val="333333"/>
          <w:sz w:val="15"/>
        </w:rPr>
        <w:t> </w:t>
      </w:r>
      <w:r w:rsidRPr="002770DD">
        <w:rPr>
          <w:rFonts w:ascii="Verdana" w:eastAsia="Times New Roman" w:hAnsi="Verdana" w:cs="Times New Roman"/>
          <w:b/>
          <w:bCs/>
          <w:color w:val="333333"/>
          <w:sz w:val="15"/>
        </w:rPr>
        <w:t>hostname </w:t>
      </w:r>
      <w:r w:rsidRPr="002770DD">
        <w:rPr>
          <w:rFonts w:ascii="Verdana" w:eastAsia="Times New Roman" w:hAnsi="Verdana" w:cs="Times New Roman"/>
          <w:color w:val="333333"/>
          <w:sz w:val="15"/>
          <w:szCs w:val="15"/>
        </w:rPr>
        <w:t xml:space="preserve">of a system during the installation process. Many </w:t>
      </w:r>
      <w:proofErr w:type="spellStart"/>
      <w:r w:rsidRPr="002770DD">
        <w:rPr>
          <w:rFonts w:ascii="Verdana" w:eastAsia="Times New Roman" w:hAnsi="Verdana" w:cs="Times New Roman"/>
          <w:color w:val="333333"/>
          <w:sz w:val="15"/>
          <w:szCs w:val="15"/>
        </w:rPr>
        <w:t>peoples</w:t>
      </w:r>
      <w:proofErr w:type="spellEnd"/>
      <w:r w:rsidRPr="002770DD">
        <w:rPr>
          <w:rFonts w:ascii="Verdana" w:eastAsia="Times New Roman" w:hAnsi="Verdana" w:cs="Times New Roman"/>
          <w:color w:val="333333"/>
          <w:sz w:val="15"/>
          <w:szCs w:val="15"/>
        </w:rPr>
        <w:t xml:space="preserve"> don’t care about this, and don’t change the hostname even if for example this was set to something really stupid by the datacenter that installed the system (most likely they will set this to “</w:t>
      </w:r>
      <w:proofErr w:type="spellStart"/>
      <w:r w:rsidRPr="002770DD">
        <w:rPr>
          <w:rFonts w:ascii="Verdana" w:eastAsia="Times New Roman" w:hAnsi="Verdana" w:cs="Times New Roman"/>
          <w:color w:val="333333"/>
          <w:sz w:val="15"/>
          <w:szCs w:val="15"/>
        </w:rPr>
        <w:t>debian</w:t>
      </w:r>
      <w:proofErr w:type="spellEnd"/>
      <w:r w:rsidRPr="002770DD">
        <w:rPr>
          <w:rFonts w:ascii="Verdana" w:eastAsia="Times New Roman" w:hAnsi="Verdana" w:cs="Times New Roman"/>
          <w:color w:val="333333"/>
          <w:sz w:val="15"/>
          <w:szCs w:val="15"/>
        </w:rPr>
        <w:t xml:space="preserve">” on any </w:t>
      </w:r>
      <w:proofErr w:type="spellStart"/>
      <w:r w:rsidRPr="002770DD">
        <w:rPr>
          <w:rFonts w:ascii="Verdana" w:eastAsia="Times New Roman" w:hAnsi="Verdana" w:cs="Times New Roman"/>
          <w:color w:val="333333"/>
          <w:sz w:val="15"/>
          <w:szCs w:val="15"/>
        </w:rPr>
        <w:t>debian</w:t>
      </w:r>
      <w:proofErr w:type="spellEnd"/>
      <w:r w:rsidRPr="002770DD">
        <w:rPr>
          <w:rFonts w:ascii="Verdana" w:eastAsia="Times New Roman" w:hAnsi="Verdana" w:cs="Times New Roman"/>
          <w:color w:val="333333"/>
          <w:sz w:val="15"/>
          <w:szCs w:val="15"/>
        </w:rPr>
        <w:t xml:space="preserve"> installation, etc). For me, it is important to see on each one of the </w:t>
      </w:r>
      <w:proofErr w:type="spellStart"/>
      <w:r w:rsidRPr="002770DD">
        <w:rPr>
          <w:rFonts w:ascii="Verdana" w:eastAsia="Times New Roman" w:hAnsi="Verdana" w:cs="Times New Roman"/>
          <w:color w:val="333333"/>
          <w:sz w:val="15"/>
          <w:szCs w:val="15"/>
        </w:rPr>
        <w:t>ssh</w:t>
      </w:r>
      <w:proofErr w:type="spellEnd"/>
      <w:r w:rsidRPr="002770DD">
        <w:rPr>
          <w:rFonts w:ascii="Verdana" w:eastAsia="Times New Roman" w:hAnsi="Verdana" w:cs="Times New Roman"/>
          <w:color w:val="333333"/>
          <w:sz w:val="15"/>
          <w:szCs w:val="15"/>
        </w:rPr>
        <w:t xml:space="preserve"> screens I will have open at any time a different hostname that is relevant and will give me quickly the information on what system I am logged in.</w:t>
      </w:r>
    </w:p>
    <w:p w:rsidR="002770DD" w:rsidRPr="002770DD" w:rsidRDefault="002770DD" w:rsidP="002770DD">
      <w:pPr>
        <w:spacing w:after="0" w:line="215" w:lineRule="atLeast"/>
        <w:outlineLvl w:val="2"/>
        <w:rPr>
          <w:rFonts w:ascii="Trebuchet MS" w:eastAsia="Times New Roman" w:hAnsi="Trebuchet MS" w:cs="Times New Roman"/>
          <w:b/>
          <w:bCs/>
          <w:color w:val="404040"/>
          <w:sz w:val="19"/>
          <w:szCs w:val="19"/>
        </w:rPr>
      </w:pPr>
      <w:r w:rsidRPr="002770DD">
        <w:rPr>
          <w:rFonts w:ascii="Trebuchet MS" w:eastAsia="Times New Roman" w:hAnsi="Trebuchet MS" w:cs="Times New Roman"/>
          <w:b/>
          <w:bCs/>
          <w:color w:val="404040"/>
          <w:sz w:val="19"/>
          <w:szCs w:val="19"/>
        </w:rPr>
        <w:t>Change the hostname on a running system</w:t>
      </w:r>
    </w:p>
    <w:p w:rsidR="002770DD" w:rsidRPr="002770DD" w:rsidRDefault="002770DD" w:rsidP="002770DD">
      <w:pPr>
        <w:spacing w:after="0" w:line="215" w:lineRule="atLeast"/>
        <w:rPr>
          <w:rFonts w:ascii="Verdana" w:eastAsia="Times New Roman" w:hAnsi="Verdana" w:cs="Times New Roman"/>
          <w:color w:val="333333"/>
          <w:sz w:val="15"/>
          <w:szCs w:val="15"/>
        </w:rPr>
      </w:pPr>
      <w:r w:rsidRPr="002770DD">
        <w:rPr>
          <w:rFonts w:ascii="Verdana" w:eastAsia="Times New Roman" w:hAnsi="Verdana" w:cs="Times New Roman"/>
          <w:color w:val="333333"/>
          <w:sz w:val="15"/>
          <w:szCs w:val="15"/>
        </w:rPr>
        <w:t xml:space="preserve">On any Linux system you can change its hostname with the command </w:t>
      </w:r>
      <w:proofErr w:type="gramStart"/>
      <w:r w:rsidRPr="002770DD">
        <w:rPr>
          <w:rFonts w:ascii="Verdana" w:eastAsia="Times New Roman" w:hAnsi="Verdana" w:cs="Times New Roman"/>
          <w:color w:val="333333"/>
          <w:sz w:val="15"/>
          <w:szCs w:val="15"/>
        </w:rPr>
        <w:t>‘</w:t>
      </w:r>
      <w:r w:rsidRPr="002770DD">
        <w:rPr>
          <w:rFonts w:ascii="Verdana" w:eastAsia="Times New Roman" w:hAnsi="Verdana" w:cs="Times New Roman"/>
          <w:b/>
          <w:bCs/>
          <w:color w:val="333333"/>
          <w:sz w:val="15"/>
        </w:rPr>
        <w:t>hostname</w:t>
      </w:r>
      <w:r w:rsidRPr="002770DD">
        <w:rPr>
          <w:rFonts w:ascii="Verdana" w:eastAsia="Times New Roman" w:hAnsi="Verdana" w:cs="Times New Roman"/>
          <w:color w:val="333333"/>
          <w:sz w:val="15"/>
          <w:szCs w:val="15"/>
        </w:rPr>
        <w:t>‘ (</w:t>
      </w:r>
      <w:proofErr w:type="gramEnd"/>
      <w:r w:rsidRPr="002770DD">
        <w:rPr>
          <w:rFonts w:ascii="Verdana" w:eastAsia="Times New Roman" w:hAnsi="Verdana" w:cs="Times New Roman"/>
          <w:color w:val="333333"/>
          <w:sz w:val="15"/>
          <w:szCs w:val="15"/>
        </w:rPr>
        <w:t>surprised?)… Here are some quick usages of the command line hostname:</w:t>
      </w:r>
    </w:p>
    <w:p w:rsidR="002770DD" w:rsidRPr="002770DD" w:rsidRDefault="002770DD" w:rsidP="0027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333333"/>
          <w:sz w:val="15"/>
          <w:szCs w:val="15"/>
        </w:rPr>
      </w:pPr>
      <w:proofErr w:type="gramStart"/>
      <w:r w:rsidRPr="002770DD">
        <w:rPr>
          <w:rFonts w:ascii="Lucida Console" w:eastAsia="Times New Roman" w:hAnsi="Lucida Console" w:cs="Courier New"/>
          <w:color w:val="333333"/>
          <w:sz w:val="15"/>
        </w:rPr>
        <w:t>hostname</w:t>
      </w:r>
      <w:proofErr w:type="gramEnd"/>
    </w:p>
    <w:p w:rsidR="002770DD" w:rsidRPr="002770DD" w:rsidRDefault="002770DD" w:rsidP="002770DD">
      <w:pPr>
        <w:spacing w:after="0" w:line="215" w:lineRule="atLeast"/>
        <w:rPr>
          <w:rFonts w:ascii="Verdana" w:eastAsia="Times New Roman" w:hAnsi="Verdana" w:cs="Times New Roman"/>
          <w:color w:val="333333"/>
          <w:sz w:val="15"/>
          <w:szCs w:val="15"/>
        </w:rPr>
      </w:pPr>
      <w:proofErr w:type="gramStart"/>
      <w:r w:rsidRPr="002770DD">
        <w:rPr>
          <w:rFonts w:ascii="Verdana" w:eastAsia="Times New Roman" w:hAnsi="Verdana" w:cs="Times New Roman"/>
          <w:color w:val="333333"/>
          <w:sz w:val="15"/>
          <w:szCs w:val="15"/>
        </w:rPr>
        <w:t>without</w:t>
      </w:r>
      <w:proofErr w:type="gramEnd"/>
      <w:r w:rsidRPr="002770DD">
        <w:rPr>
          <w:rFonts w:ascii="Verdana" w:eastAsia="Times New Roman" w:hAnsi="Verdana" w:cs="Times New Roman"/>
          <w:color w:val="333333"/>
          <w:sz w:val="15"/>
          <w:szCs w:val="15"/>
        </w:rPr>
        <w:t xml:space="preserve"> any parameter it will output the current hostname of the system.</w:t>
      </w:r>
    </w:p>
    <w:p w:rsidR="002770DD" w:rsidRPr="002770DD" w:rsidRDefault="002770DD" w:rsidP="0027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333333"/>
          <w:sz w:val="15"/>
          <w:szCs w:val="15"/>
        </w:rPr>
      </w:pPr>
      <w:proofErr w:type="gramStart"/>
      <w:r w:rsidRPr="002770DD">
        <w:rPr>
          <w:rFonts w:ascii="Lucida Console" w:eastAsia="Times New Roman" w:hAnsi="Lucida Console" w:cs="Courier New"/>
          <w:color w:val="333333"/>
          <w:sz w:val="15"/>
        </w:rPr>
        <w:t>hostname</w:t>
      </w:r>
      <w:proofErr w:type="gramEnd"/>
      <w:r w:rsidRPr="002770DD">
        <w:rPr>
          <w:rFonts w:ascii="Lucida Console" w:eastAsia="Times New Roman" w:hAnsi="Lucida Console" w:cs="Courier New"/>
          <w:color w:val="333333"/>
          <w:sz w:val="15"/>
        </w:rPr>
        <w:t xml:space="preserve"> --</w:t>
      </w:r>
      <w:proofErr w:type="spellStart"/>
      <w:r w:rsidRPr="002770DD">
        <w:rPr>
          <w:rFonts w:ascii="Lucida Console" w:eastAsia="Times New Roman" w:hAnsi="Lucida Console" w:cs="Courier New"/>
          <w:color w:val="333333"/>
          <w:sz w:val="15"/>
        </w:rPr>
        <w:t>fqd</w:t>
      </w:r>
      <w:proofErr w:type="spellEnd"/>
    </w:p>
    <w:p w:rsidR="002770DD" w:rsidRPr="002770DD" w:rsidRDefault="002770DD" w:rsidP="002770DD">
      <w:pPr>
        <w:spacing w:after="0" w:line="215" w:lineRule="atLeast"/>
        <w:rPr>
          <w:rFonts w:ascii="Verdana" w:eastAsia="Times New Roman" w:hAnsi="Verdana" w:cs="Times New Roman"/>
          <w:color w:val="333333"/>
          <w:sz w:val="15"/>
          <w:szCs w:val="15"/>
        </w:rPr>
      </w:pPr>
      <w:proofErr w:type="gramStart"/>
      <w:r w:rsidRPr="002770DD">
        <w:rPr>
          <w:rFonts w:ascii="Verdana" w:eastAsia="Times New Roman" w:hAnsi="Verdana" w:cs="Times New Roman"/>
          <w:color w:val="333333"/>
          <w:sz w:val="15"/>
          <w:szCs w:val="15"/>
        </w:rPr>
        <w:t>it</w:t>
      </w:r>
      <w:proofErr w:type="gramEnd"/>
      <w:r w:rsidRPr="002770DD">
        <w:rPr>
          <w:rFonts w:ascii="Verdana" w:eastAsia="Times New Roman" w:hAnsi="Verdana" w:cs="Times New Roman"/>
          <w:color w:val="333333"/>
          <w:sz w:val="15"/>
          <w:szCs w:val="15"/>
        </w:rPr>
        <w:t xml:space="preserve"> will output the fully qualified domain name (or FQDN) of the system.</w:t>
      </w:r>
    </w:p>
    <w:p w:rsidR="002770DD" w:rsidRPr="002770DD" w:rsidRDefault="002770DD" w:rsidP="0027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333333"/>
          <w:sz w:val="15"/>
          <w:szCs w:val="15"/>
        </w:rPr>
      </w:pPr>
      <w:proofErr w:type="gramStart"/>
      <w:r w:rsidRPr="002770DD">
        <w:rPr>
          <w:rFonts w:ascii="Lucida Console" w:eastAsia="Times New Roman" w:hAnsi="Lucida Console" w:cs="Courier New"/>
          <w:color w:val="333333"/>
          <w:sz w:val="15"/>
        </w:rPr>
        <w:t>hostname</w:t>
      </w:r>
      <w:proofErr w:type="gramEnd"/>
      <w:r w:rsidRPr="002770DD">
        <w:rPr>
          <w:rFonts w:ascii="Lucida Console" w:eastAsia="Times New Roman" w:hAnsi="Lucida Console" w:cs="Courier New"/>
          <w:color w:val="333333"/>
          <w:sz w:val="15"/>
        </w:rPr>
        <w:t xml:space="preserve"> NEW_NAME</w:t>
      </w:r>
    </w:p>
    <w:p w:rsidR="002770DD" w:rsidRPr="002770DD" w:rsidRDefault="002770DD" w:rsidP="002770DD">
      <w:pPr>
        <w:spacing w:after="0" w:line="215" w:lineRule="atLeast"/>
        <w:rPr>
          <w:rFonts w:ascii="Verdana" w:eastAsia="Times New Roman" w:hAnsi="Verdana" w:cs="Times New Roman"/>
          <w:color w:val="333333"/>
          <w:sz w:val="15"/>
          <w:szCs w:val="15"/>
        </w:rPr>
      </w:pPr>
      <w:proofErr w:type="gramStart"/>
      <w:r w:rsidRPr="002770DD">
        <w:rPr>
          <w:rFonts w:ascii="Verdana" w:eastAsia="Times New Roman" w:hAnsi="Verdana" w:cs="Times New Roman"/>
          <w:color w:val="333333"/>
          <w:sz w:val="15"/>
          <w:szCs w:val="15"/>
        </w:rPr>
        <w:t>will</w:t>
      </w:r>
      <w:proofErr w:type="gramEnd"/>
      <w:r w:rsidRPr="002770DD">
        <w:rPr>
          <w:rFonts w:ascii="Verdana" w:eastAsia="Times New Roman" w:hAnsi="Verdana" w:cs="Times New Roman"/>
          <w:color w:val="333333"/>
          <w:sz w:val="15"/>
          <w:szCs w:val="15"/>
        </w:rPr>
        <w:t xml:space="preserve"> set the hostname of the system to NEW_NAME. This is active right away and will remain like that until the system will be rebooted (because at system boot it will set this from some particular file configurations - see bellow how to set this permanently). You will most probably need to exit the current shell in order to see the change in your shell prompt.</w:t>
      </w:r>
    </w:p>
    <w:p w:rsidR="002770DD" w:rsidRPr="002770DD" w:rsidRDefault="002770DD" w:rsidP="002770DD">
      <w:pPr>
        <w:spacing w:after="0" w:line="215" w:lineRule="atLeast"/>
        <w:outlineLvl w:val="2"/>
        <w:rPr>
          <w:rFonts w:ascii="Trebuchet MS" w:eastAsia="Times New Roman" w:hAnsi="Trebuchet MS" w:cs="Times New Roman"/>
          <w:b/>
          <w:bCs/>
          <w:color w:val="404040"/>
          <w:sz w:val="19"/>
          <w:szCs w:val="19"/>
        </w:rPr>
      </w:pPr>
      <w:r w:rsidRPr="002770DD">
        <w:rPr>
          <w:rFonts w:ascii="Trebuchet MS" w:eastAsia="Times New Roman" w:hAnsi="Trebuchet MS" w:cs="Times New Roman"/>
          <w:b/>
          <w:bCs/>
          <w:color w:val="404040"/>
          <w:sz w:val="19"/>
          <w:szCs w:val="19"/>
        </w:rPr>
        <w:t xml:space="preserve">Permanent hostname change on </w:t>
      </w:r>
      <w:proofErr w:type="spellStart"/>
      <w:r w:rsidRPr="002770DD">
        <w:rPr>
          <w:rFonts w:ascii="Trebuchet MS" w:eastAsia="Times New Roman" w:hAnsi="Trebuchet MS" w:cs="Times New Roman"/>
          <w:b/>
          <w:bCs/>
          <w:color w:val="404040"/>
          <w:sz w:val="19"/>
          <w:szCs w:val="19"/>
        </w:rPr>
        <w:t>Debian</w:t>
      </w:r>
      <w:proofErr w:type="spellEnd"/>
      <w:r w:rsidRPr="002770DD">
        <w:rPr>
          <w:rFonts w:ascii="Trebuchet MS" w:eastAsia="Times New Roman" w:hAnsi="Trebuchet MS" w:cs="Times New Roman"/>
          <w:b/>
          <w:bCs/>
          <w:color w:val="404040"/>
          <w:sz w:val="19"/>
          <w:szCs w:val="19"/>
        </w:rPr>
        <w:t xml:space="preserve"> based systems</w:t>
      </w:r>
    </w:p>
    <w:p w:rsidR="002770DD" w:rsidRPr="002770DD" w:rsidRDefault="002770DD" w:rsidP="002770DD">
      <w:pPr>
        <w:spacing w:after="0" w:line="215" w:lineRule="atLeast"/>
        <w:rPr>
          <w:rFonts w:ascii="Verdana" w:eastAsia="Times New Roman" w:hAnsi="Verdana" w:cs="Times New Roman"/>
          <w:color w:val="333333"/>
          <w:sz w:val="15"/>
          <w:szCs w:val="15"/>
        </w:rPr>
      </w:pPr>
      <w:proofErr w:type="spellStart"/>
      <w:r w:rsidRPr="002770DD">
        <w:rPr>
          <w:rFonts w:ascii="Verdana" w:eastAsia="Times New Roman" w:hAnsi="Verdana" w:cs="Times New Roman"/>
          <w:b/>
          <w:bCs/>
          <w:color w:val="333333"/>
          <w:sz w:val="15"/>
        </w:rPr>
        <w:t>Debian</w:t>
      </w:r>
      <w:proofErr w:type="spellEnd"/>
      <w:r w:rsidRPr="002770DD">
        <w:rPr>
          <w:rFonts w:ascii="Verdana" w:eastAsia="Times New Roman" w:hAnsi="Verdana" w:cs="Times New Roman"/>
          <w:b/>
          <w:bCs/>
          <w:color w:val="333333"/>
          <w:sz w:val="15"/>
        </w:rPr>
        <w:t> </w:t>
      </w:r>
      <w:r w:rsidRPr="002770DD">
        <w:rPr>
          <w:rFonts w:ascii="Verdana" w:eastAsia="Times New Roman" w:hAnsi="Verdana" w:cs="Times New Roman"/>
          <w:color w:val="333333"/>
          <w:sz w:val="15"/>
          <w:szCs w:val="15"/>
        </w:rPr>
        <w:t>based systems use the file</w:t>
      </w:r>
      <w:r w:rsidRPr="002770DD">
        <w:rPr>
          <w:rFonts w:ascii="Verdana" w:eastAsia="Times New Roman" w:hAnsi="Verdana" w:cs="Times New Roman"/>
          <w:color w:val="333333"/>
          <w:sz w:val="15"/>
        </w:rPr>
        <w:t> </w:t>
      </w:r>
      <w:r w:rsidRPr="002770DD">
        <w:rPr>
          <w:rFonts w:ascii="Verdana" w:eastAsia="Times New Roman" w:hAnsi="Verdana" w:cs="Times New Roman"/>
          <w:b/>
          <w:bCs/>
          <w:color w:val="333333"/>
          <w:sz w:val="15"/>
        </w:rPr>
        <w:t>/etc/hostname</w:t>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t>to read the hostname of the system at boot time and set it up using the init script</w:t>
      </w:r>
      <w:r w:rsidRPr="002770DD">
        <w:rPr>
          <w:rFonts w:ascii="Verdana" w:eastAsia="Times New Roman" w:hAnsi="Verdana" w:cs="Times New Roman"/>
          <w:color w:val="333333"/>
          <w:sz w:val="15"/>
        </w:rPr>
        <w:t> </w:t>
      </w:r>
      <w:r w:rsidRPr="002770DD">
        <w:rPr>
          <w:rFonts w:ascii="Verdana" w:eastAsia="Times New Roman" w:hAnsi="Verdana" w:cs="Times New Roman"/>
          <w:b/>
          <w:bCs/>
          <w:color w:val="333333"/>
          <w:sz w:val="15"/>
        </w:rPr>
        <w:t>/etc/</w:t>
      </w:r>
      <w:proofErr w:type="spellStart"/>
      <w:r w:rsidRPr="002770DD">
        <w:rPr>
          <w:rFonts w:ascii="Verdana" w:eastAsia="Times New Roman" w:hAnsi="Verdana" w:cs="Times New Roman"/>
          <w:b/>
          <w:bCs/>
          <w:color w:val="333333"/>
          <w:sz w:val="15"/>
        </w:rPr>
        <w:t>init.d</w:t>
      </w:r>
      <w:proofErr w:type="spellEnd"/>
      <w:r w:rsidRPr="002770DD">
        <w:rPr>
          <w:rFonts w:ascii="Verdana" w:eastAsia="Times New Roman" w:hAnsi="Verdana" w:cs="Times New Roman"/>
          <w:b/>
          <w:bCs/>
          <w:color w:val="333333"/>
          <w:sz w:val="15"/>
        </w:rPr>
        <w:t>/hostname.sh</w:t>
      </w:r>
    </w:p>
    <w:p w:rsidR="002770DD" w:rsidRPr="002770DD" w:rsidRDefault="002770DD" w:rsidP="0027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333333"/>
          <w:sz w:val="15"/>
        </w:rPr>
      </w:pPr>
      <w:r w:rsidRPr="002770DD">
        <w:rPr>
          <w:rFonts w:ascii="Lucida Console" w:eastAsia="Times New Roman" w:hAnsi="Lucida Console" w:cs="Courier New"/>
          <w:b/>
          <w:bCs/>
          <w:color w:val="333333"/>
          <w:sz w:val="15"/>
        </w:rPr>
        <w:t>/etc/hostname</w:t>
      </w:r>
    </w:p>
    <w:p w:rsidR="002770DD" w:rsidRPr="002770DD" w:rsidRDefault="002770DD" w:rsidP="0027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333333"/>
          <w:sz w:val="15"/>
          <w:szCs w:val="15"/>
        </w:rPr>
      </w:pPr>
      <w:proofErr w:type="gramStart"/>
      <w:r w:rsidRPr="002770DD">
        <w:rPr>
          <w:rFonts w:ascii="Lucida Console" w:eastAsia="Times New Roman" w:hAnsi="Lucida Console" w:cs="Courier New"/>
          <w:color w:val="333333"/>
          <w:sz w:val="15"/>
        </w:rPr>
        <w:t>server</w:t>
      </w:r>
      <w:proofErr w:type="gramEnd"/>
    </w:p>
    <w:p w:rsidR="002770DD" w:rsidRPr="002770DD" w:rsidRDefault="002770DD" w:rsidP="002770DD">
      <w:pPr>
        <w:spacing w:after="0" w:line="215" w:lineRule="atLeast"/>
        <w:rPr>
          <w:rFonts w:ascii="Verdana" w:eastAsia="Times New Roman" w:hAnsi="Verdana" w:cs="Times New Roman"/>
          <w:color w:val="333333"/>
          <w:sz w:val="15"/>
          <w:szCs w:val="15"/>
        </w:rPr>
      </w:pPr>
      <w:r w:rsidRPr="002770DD">
        <w:rPr>
          <w:rFonts w:ascii="Verdana" w:eastAsia="Times New Roman" w:hAnsi="Verdana" w:cs="Times New Roman"/>
          <w:color w:val="333333"/>
          <w:sz w:val="15"/>
          <w:szCs w:val="15"/>
        </w:rPr>
        <w:t xml:space="preserve">So on a </w:t>
      </w:r>
      <w:proofErr w:type="spellStart"/>
      <w:r w:rsidRPr="002770DD">
        <w:rPr>
          <w:rFonts w:ascii="Verdana" w:eastAsia="Times New Roman" w:hAnsi="Verdana" w:cs="Times New Roman"/>
          <w:color w:val="333333"/>
          <w:sz w:val="15"/>
          <w:szCs w:val="15"/>
        </w:rPr>
        <w:t>Debian</w:t>
      </w:r>
      <w:proofErr w:type="spellEnd"/>
      <w:r w:rsidRPr="002770DD">
        <w:rPr>
          <w:rFonts w:ascii="Verdana" w:eastAsia="Times New Roman" w:hAnsi="Verdana" w:cs="Times New Roman"/>
          <w:color w:val="333333"/>
          <w:sz w:val="15"/>
          <w:szCs w:val="15"/>
        </w:rPr>
        <w:t xml:space="preserve"> based system we can edit the file /etc/hostname and change the name of the system and then run:</w:t>
      </w:r>
    </w:p>
    <w:p w:rsidR="002770DD" w:rsidRPr="002770DD" w:rsidRDefault="002770DD" w:rsidP="0027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333333"/>
          <w:sz w:val="15"/>
          <w:szCs w:val="15"/>
        </w:rPr>
      </w:pPr>
      <w:r w:rsidRPr="002770DD">
        <w:rPr>
          <w:rFonts w:ascii="Lucida Console" w:eastAsia="Times New Roman" w:hAnsi="Lucida Console" w:cs="Courier New"/>
          <w:color w:val="333333"/>
          <w:sz w:val="15"/>
        </w:rPr>
        <w:t>/etc/</w:t>
      </w:r>
      <w:proofErr w:type="spellStart"/>
      <w:r w:rsidRPr="002770DD">
        <w:rPr>
          <w:rFonts w:ascii="Lucida Console" w:eastAsia="Times New Roman" w:hAnsi="Lucida Console" w:cs="Courier New"/>
          <w:color w:val="333333"/>
          <w:sz w:val="15"/>
        </w:rPr>
        <w:t>init.d</w:t>
      </w:r>
      <w:proofErr w:type="spellEnd"/>
      <w:r w:rsidRPr="002770DD">
        <w:rPr>
          <w:rFonts w:ascii="Lucida Console" w:eastAsia="Times New Roman" w:hAnsi="Lucida Console" w:cs="Courier New"/>
          <w:color w:val="333333"/>
          <w:sz w:val="15"/>
        </w:rPr>
        <w:t>/hostname.sh start</w:t>
      </w:r>
    </w:p>
    <w:p w:rsidR="002770DD" w:rsidRPr="002770DD" w:rsidRDefault="002770DD" w:rsidP="002770DD">
      <w:pPr>
        <w:spacing w:after="0" w:line="215" w:lineRule="atLeast"/>
        <w:rPr>
          <w:rFonts w:ascii="Verdana" w:eastAsia="Times New Roman" w:hAnsi="Verdana" w:cs="Times New Roman"/>
          <w:color w:val="333333"/>
          <w:sz w:val="15"/>
          <w:szCs w:val="15"/>
        </w:rPr>
      </w:pPr>
      <w:proofErr w:type="gramStart"/>
      <w:r w:rsidRPr="002770DD">
        <w:rPr>
          <w:rFonts w:ascii="Verdana" w:eastAsia="Times New Roman" w:hAnsi="Verdana" w:cs="Times New Roman"/>
          <w:color w:val="333333"/>
          <w:sz w:val="15"/>
          <w:szCs w:val="15"/>
        </w:rPr>
        <w:t>to</w:t>
      </w:r>
      <w:proofErr w:type="gramEnd"/>
      <w:r w:rsidRPr="002770DD">
        <w:rPr>
          <w:rFonts w:ascii="Verdana" w:eastAsia="Times New Roman" w:hAnsi="Verdana" w:cs="Times New Roman"/>
          <w:color w:val="333333"/>
          <w:sz w:val="15"/>
          <w:szCs w:val="15"/>
        </w:rPr>
        <w:t xml:space="preserve"> make the change active. The hostname saved in this file (/etc/hostname) will be preserved on system reboot (and will be set using the same script we used hostname.sh).</w:t>
      </w:r>
    </w:p>
    <w:p w:rsidR="002770DD" w:rsidRPr="002770DD" w:rsidRDefault="002770DD" w:rsidP="002770DD">
      <w:pPr>
        <w:spacing w:after="0" w:line="215" w:lineRule="atLeast"/>
        <w:outlineLvl w:val="2"/>
        <w:rPr>
          <w:rFonts w:ascii="Trebuchet MS" w:eastAsia="Times New Roman" w:hAnsi="Trebuchet MS" w:cs="Times New Roman"/>
          <w:b/>
          <w:bCs/>
          <w:color w:val="404040"/>
          <w:sz w:val="19"/>
          <w:szCs w:val="19"/>
        </w:rPr>
      </w:pPr>
      <w:r w:rsidRPr="002770DD">
        <w:rPr>
          <w:rFonts w:ascii="Trebuchet MS" w:eastAsia="Times New Roman" w:hAnsi="Trebuchet MS" w:cs="Times New Roman"/>
          <w:b/>
          <w:bCs/>
          <w:color w:val="404040"/>
          <w:sz w:val="19"/>
          <w:szCs w:val="19"/>
        </w:rPr>
        <w:t xml:space="preserve">Permanent hostname change on </w:t>
      </w:r>
      <w:proofErr w:type="spellStart"/>
      <w:r w:rsidRPr="002770DD">
        <w:rPr>
          <w:rFonts w:ascii="Trebuchet MS" w:eastAsia="Times New Roman" w:hAnsi="Trebuchet MS" w:cs="Times New Roman"/>
          <w:b/>
          <w:bCs/>
          <w:color w:val="404040"/>
          <w:sz w:val="19"/>
          <w:szCs w:val="19"/>
        </w:rPr>
        <w:t>RedHat</w:t>
      </w:r>
      <w:proofErr w:type="spellEnd"/>
      <w:r w:rsidRPr="002770DD">
        <w:rPr>
          <w:rFonts w:ascii="Trebuchet MS" w:eastAsia="Times New Roman" w:hAnsi="Trebuchet MS" w:cs="Times New Roman"/>
          <w:b/>
          <w:bCs/>
          <w:color w:val="404040"/>
          <w:sz w:val="19"/>
          <w:szCs w:val="19"/>
        </w:rPr>
        <w:t xml:space="preserve"> based systems</w:t>
      </w:r>
    </w:p>
    <w:p w:rsidR="002770DD" w:rsidRPr="002770DD" w:rsidRDefault="002770DD" w:rsidP="002770DD">
      <w:pPr>
        <w:spacing w:after="0" w:line="215" w:lineRule="atLeast"/>
        <w:rPr>
          <w:rFonts w:ascii="Verdana" w:eastAsia="Times New Roman" w:hAnsi="Verdana" w:cs="Times New Roman"/>
          <w:color w:val="333333"/>
          <w:sz w:val="15"/>
          <w:szCs w:val="15"/>
        </w:rPr>
      </w:pPr>
      <w:proofErr w:type="spellStart"/>
      <w:r w:rsidRPr="002770DD">
        <w:rPr>
          <w:rFonts w:ascii="Verdana" w:eastAsia="Times New Roman" w:hAnsi="Verdana" w:cs="Times New Roman"/>
          <w:b/>
          <w:bCs/>
          <w:color w:val="333333"/>
          <w:sz w:val="15"/>
        </w:rPr>
        <w:t>RedHat</w:t>
      </w:r>
      <w:proofErr w:type="spellEnd"/>
      <w:r w:rsidRPr="002770DD">
        <w:rPr>
          <w:rFonts w:ascii="Verdana" w:eastAsia="Times New Roman" w:hAnsi="Verdana" w:cs="Times New Roman"/>
          <w:b/>
          <w:bCs/>
          <w:color w:val="333333"/>
          <w:sz w:val="15"/>
        </w:rPr>
        <w:t> </w:t>
      </w:r>
      <w:r w:rsidRPr="002770DD">
        <w:rPr>
          <w:rFonts w:ascii="Verdana" w:eastAsia="Times New Roman" w:hAnsi="Verdana" w:cs="Times New Roman"/>
          <w:color w:val="333333"/>
          <w:sz w:val="15"/>
          <w:szCs w:val="15"/>
        </w:rPr>
        <w:t>based system use the file</w:t>
      </w:r>
      <w:r w:rsidRPr="002770DD">
        <w:rPr>
          <w:rFonts w:ascii="Verdana" w:eastAsia="Times New Roman" w:hAnsi="Verdana" w:cs="Times New Roman"/>
          <w:color w:val="333333"/>
          <w:sz w:val="15"/>
        </w:rPr>
        <w:t> </w:t>
      </w:r>
      <w:r w:rsidRPr="002770DD">
        <w:rPr>
          <w:rFonts w:ascii="Verdana" w:eastAsia="Times New Roman" w:hAnsi="Verdana" w:cs="Times New Roman"/>
          <w:b/>
          <w:bCs/>
          <w:color w:val="333333"/>
          <w:sz w:val="15"/>
        </w:rPr>
        <w:t>/etc/</w:t>
      </w:r>
      <w:proofErr w:type="spellStart"/>
      <w:r w:rsidRPr="002770DD">
        <w:rPr>
          <w:rFonts w:ascii="Verdana" w:eastAsia="Times New Roman" w:hAnsi="Verdana" w:cs="Times New Roman"/>
          <w:b/>
          <w:bCs/>
          <w:color w:val="333333"/>
          <w:sz w:val="15"/>
        </w:rPr>
        <w:t>sysconfig</w:t>
      </w:r>
      <w:proofErr w:type="spellEnd"/>
      <w:r w:rsidRPr="002770DD">
        <w:rPr>
          <w:rFonts w:ascii="Verdana" w:eastAsia="Times New Roman" w:hAnsi="Verdana" w:cs="Times New Roman"/>
          <w:b/>
          <w:bCs/>
          <w:color w:val="333333"/>
          <w:sz w:val="15"/>
        </w:rPr>
        <w:t>/network</w:t>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t>to read the saved hostname at system boot. This is set using the init script</w:t>
      </w:r>
      <w:r w:rsidRPr="002770DD">
        <w:rPr>
          <w:rFonts w:ascii="Verdana" w:eastAsia="Times New Roman" w:hAnsi="Verdana" w:cs="Times New Roman"/>
          <w:color w:val="333333"/>
          <w:sz w:val="15"/>
        </w:rPr>
        <w:t> </w:t>
      </w:r>
      <w:r w:rsidRPr="002770DD">
        <w:rPr>
          <w:rFonts w:ascii="Verdana" w:eastAsia="Times New Roman" w:hAnsi="Verdana" w:cs="Times New Roman"/>
          <w:b/>
          <w:bCs/>
          <w:color w:val="333333"/>
          <w:sz w:val="15"/>
        </w:rPr>
        <w:t>/etc/</w:t>
      </w:r>
      <w:proofErr w:type="spellStart"/>
      <w:r w:rsidRPr="002770DD">
        <w:rPr>
          <w:rFonts w:ascii="Verdana" w:eastAsia="Times New Roman" w:hAnsi="Verdana" w:cs="Times New Roman"/>
          <w:b/>
          <w:bCs/>
          <w:color w:val="333333"/>
          <w:sz w:val="15"/>
        </w:rPr>
        <w:t>rc.d</w:t>
      </w:r>
      <w:proofErr w:type="spellEnd"/>
      <w:r w:rsidRPr="002770DD">
        <w:rPr>
          <w:rFonts w:ascii="Verdana" w:eastAsia="Times New Roman" w:hAnsi="Verdana" w:cs="Times New Roman"/>
          <w:b/>
          <w:bCs/>
          <w:color w:val="333333"/>
          <w:sz w:val="15"/>
        </w:rPr>
        <w:t>/</w:t>
      </w:r>
      <w:proofErr w:type="spellStart"/>
      <w:r w:rsidRPr="002770DD">
        <w:rPr>
          <w:rFonts w:ascii="Verdana" w:eastAsia="Times New Roman" w:hAnsi="Verdana" w:cs="Times New Roman"/>
          <w:b/>
          <w:bCs/>
          <w:color w:val="333333"/>
          <w:sz w:val="15"/>
        </w:rPr>
        <w:t>rc.sysinit</w:t>
      </w:r>
      <w:proofErr w:type="spellEnd"/>
    </w:p>
    <w:p w:rsidR="002770DD" w:rsidRPr="002770DD" w:rsidRDefault="002770DD" w:rsidP="0027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333333"/>
          <w:sz w:val="15"/>
        </w:rPr>
      </w:pPr>
      <w:r w:rsidRPr="002770DD">
        <w:rPr>
          <w:rFonts w:ascii="Lucida Console" w:eastAsia="Times New Roman" w:hAnsi="Lucida Console" w:cs="Courier New"/>
          <w:b/>
          <w:bCs/>
          <w:color w:val="333333"/>
          <w:sz w:val="15"/>
        </w:rPr>
        <w:t>/etc/</w:t>
      </w:r>
      <w:proofErr w:type="spellStart"/>
      <w:r w:rsidRPr="002770DD">
        <w:rPr>
          <w:rFonts w:ascii="Lucida Console" w:eastAsia="Times New Roman" w:hAnsi="Lucida Console" w:cs="Courier New"/>
          <w:b/>
          <w:bCs/>
          <w:color w:val="333333"/>
          <w:sz w:val="15"/>
        </w:rPr>
        <w:t>sysconfig</w:t>
      </w:r>
      <w:proofErr w:type="spellEnd"/>
      <w:r w:rsidRPr="002770DD">
        <w:rPr>
          <w:rFonts w:ascii="Lucida Console" w:eastAsia="Times New Roman" w:hAnsi="Lucida Console" w:cs="Courier New"/>
          <w:b/>
          <w:bCs/>
          <w:color w:val="333333"/>
          <w:sz w:val="15"/>
        </w:rPr>
        <w:t>/network</w:t>
      </w:r>
    </w:p>
    <w:p w:rsidR="002770DD" w:rsidRPr="002770DD" w:rsidRDefault="002770DD" w:rsidP="0027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333333"/>
          <w:sz w:val="15"/>
        </w:rPr>
      </w:pPr>
      <w:r w:rsidRPr="002770DD">
        <w:rPr>
          <w:rFonts w:ascii="Lucida Console" w:eastAsia="Times New Roman" w:hAnsi="Lucida Console" w:cs="Courier New"/>
          <w:color w:val="333333"/>
          <w:sz w:val="15"/>
        </w:rPr>
        <w:t>NETWORKING=yes</w:t>
      </w:r>
    </w:p>
    <w:p w:rsidR="002770DD" w:rsidRPr="002770DD" w:rsidRDefault="002770DD" w:rsidP="0027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333333"/>
          <w:sz w:val="15"/>
        </w:rPr>
      </w:pPr>
      <w:r w:rsidRPr="002770DD">
        <w:rPr>
          <w:rFonts w:ascii="Lucida Console" w:eastAsia="Times New Roman" w:hAnsi="Lucida Console" w:cs="Courier New"/>
          <w:b/>
          <w:bCs/>
          <w:color w:val="333333"/>
          <w:sz w:val="15"/>
        </w:rPr>
        <w:t>HOSTNAME="plain.domainname.com"</w:t>
      </w:r>
    </w:p>
    <w:p w:rsidR="002770DD" w:rsidRPr="002770DD" w:rsidRDefault="002770DD" w:rsidP="0027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333333"/>
          <w:sz w:val="15"/>
        </w:rPr>
      </w:pPr>
      <w:r w:rsidRPr="002770DD">
        <w:rPr>
          <w:rFonts w:ascii="Lucida Console" w:eastAsia="Times New Roman" w:hAnsi="Lucida Console" w:cs="Courier New"/>
          <w:color w:val="333333"/>
          <w:sz w:val="15"/>
        </w:rPr>
        <w:t>GATEWAY="192.168.0.1"</w:t>
      </w:r>
    </w:p>
    <w:p w:rsidR="002770DD" w:rsidRPr="002770DD" w:rsidRDefault="002770DD" w:rsidP="0027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333333"/>
          <w:sz w:val="15"/>
        </w:rPr>
      </w:pPr>
      <w:r w:rsidRPr="002770DD">
        <w:rPr>
          <w:rFonts w:ascii="Lucida Console" w:eastAsia="Times New Roman" w:hAnsi="Lucida Console" w:cs="Courier New"/>
          <w:color w:val="333333"/>
          <w:sz w:val="15"/>
        </w:rPr>
        <w:t>GATEWAYDEV="eth0"</w:t>
      </w:r>
    </w:p>
    <w:p w:rsidR="002770DD" w:rsidRPr="002770DD" w:rsidRDefault="002770DD" w:rsidP="0027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333333"/>
          <w:sz w:val="15"/>
          <w:szCs w:val="15"/>
        </w:rPr>
      </w:pPr>
      <w:r w:rsidRPr="002770DD">
        <w:rPr>
          <w:rFonts w:ascii="Lucida Console" w:eastAsia="Times New Roman" w:hAnsi="Lucida Console" w:cs="Courier New"/>
          <w:color w:val="333333"/>
          <w:sz w:val="15"/>
        </w:rPr>
        <w:t>FORWARD_IPV4="yes"</w:t>
      </w:r>
    </w:p>
    <w:p w:rsidR="002770DD" w:rsidRPr="002770DD" w:rsidRDefault="002770DD" w:rsidP="002770DD">
      <w:pPr>
        <w:spacing w:after="0" w:line="215" w:lineRule="atLeast"/>
        <w:rPr>
          <w:rFonts w:ascii="Verdana" w:eastAsia="Times New Roman" w:hAnsi="Verdana" w:cs="Times New Roman"/>
          <w:color w:val="333333"/>
          <w:sz w:val="15"/>
          <w:szCs w:val="15"/>
        </w:rPr>
      </w:pPr>
      <w:r w:rsidRPr="002770DD">
        <w:rPr>
          <w:rFonts w:ascii="Verdana" w:eastAsia="Times New Roman" w:hAnsi="Verdana" w:cs="Times New Roman"/>
          <w:color w:val="333333"/>
          <w:sz w:val="15"/>
          <w:szCs w:val="15"/>
        </w:rPr>
        <w:t>So in order to preserve your change on system reboot edit this file and enter the appropriate name using the HOSTNAME variable.</w:t>
      </w:r>
    </w:p>
    <w:p w:rsidR="002770DD" w:rsidRPr="002770DD" w:rsidRDefault="002770DD" w:rsidP="002770DD">
      <w:pPr>
        <w:spacing w:after="0" w:line="215" w:lineRule="atLeast"/>
        <w:outlineLvl w:val="2"/>
        <w:rPr>
          <w:rFonts w:ascii="Trebuchet MS" w:eastAsia="Times New Roman" w:hAnsi="Trebuchet MS" w:cs="Times New Roman"/>
          <w:b/>
          <w:bCs/>
          <w:color w:val="404040"/>
          <w:sz w:val="19"/>
          <w:szCs w:val="19"/>
        </w:rPr>
      </w:pPr>
      <w:r w:rsidRPr="002770DD">
        <w:rPr>
          <w:rFonts w:ascii="Trebuchet MS" w:eastAsia="Times New Roman" w:hAnsi="Trebuchet MS" w:cs="Times New Roman"/>
          <w:b/>
          <w:bCs/>
          <w:color w:val="404040"/>
          <w:sz w:val="19"/>
          <w:szCs w:val="19"/>
        </w:rPr>
        <w:t xml:space="preserve">Use </w:t>
      </w:r>
      <w:proofErr w:type="spellStart"/>
      <w:r w:rsidRPr="002770DD">
        <w:rPr>
          <w:rFonts w:ascii="Trebuchet MS" w:eastAsia="Times New Roman" w:hAnsi="Trebuchet MS" w:cs="Times New Roman"/>
          <w:b/>
          <w:bCs/>
          <w:color w:val="404040"/>
          <w:sz w:val="19"/>
          <w:szCs w:val="19"/>
        </w:rPr>
        <w:t>sysctl</w:t>
      </w:r>
      <w:proofErr w:type="spellEnd"/>
      <w:r w:rsidRPr="002770DD">
        <w:rPr>
          <w:rFonts w:ascii="Trebuchet MS" w:eastAsia="Times New Roman" w:hAnsi="Trebuchet MS" w:cs="Times New Roman"/>
          <w:b/>
          <w:bCs/>
          <w:color w:val="404040"/>
          <w:sz w:val="19"/>
          <w:szCs w:val="19"/>
        </w:rPr>
        <w:t xml:space="preserve"> to change the hostname</w:t>
      </w:r>
    </w:p>
    <w:p w:rsidR="002770DD" w:rsidRPr="002770DD" w:rsidRDefault="002770DD" w:rsidP="002770DD">
      <w:pPr>
        <w:spacing w:after="0" w:line="215" w:lineRule="atLeast"/>
        <w:rPr>
          <w:rFonts w:ascii="Verdana" w:eastAsia="Times New Roman" w:hAnsi="Verdana" w:cs="Times New Roman"/>
          <w:color w:val="333333"/>
          <w:sz w:val="15"/>
          <w:szCs w:val="15"/>
        </w:rPr>
      </w:pPr>
      <w:r w:rsidRPr="002770DD">
        <w:rPr>
          <w:rFonts w:ascii="Verdana" w:eastAsia="Times New Roman" w:hAnsi="Verdana" w:cs="Times New Roman"/>
          <w:color w:val="333333"/>
          <w:sz w:val="15"/>
          <w:szCs w:val="15"/>
        </w:rPr>
        <w:t>Why would someone need a different method of doing the same thing as above? No idea, but here is anyway: use</w:t>
      </w:r>
      <w:r w:rsidRPr="002770DD">
        <w:rPr>
          <w:rFonts w:ascii="Verdana" w:eastAsia="Times New Roman" w:hAnsi="Verdana" w:cs="Times New Roman"/>
          <w:color w:val="333333"/>
          <w:sz w:val="15"/>
        </w:rPr>
        <w:t> </w:t>
      </w:r>
      <w:proofErr w:type="spellStart"/>
      <w:r w:rsidRPr="002770DD">
        <w:rPr>
          <w:rFonts w:ascii="Verdana" w:eastAsia="Times New Roman" w:hAnsi="Verdana" w:cs="Times New Roman"/>
          <w:b/>
          <w:bCs/>
          <w:color w:val="333333"/>
          <w:sz w:val="15"/>
        </w:rPr>
        <w:t>sysctl</w:t>
      </w:r>
      <w:proofErr w:type="spellEnd"/>
      <w:r w:rsidRPr="002770DD">
        <w:rPr>
          <w:rFonts w:ascii="Verdana" w:eastAsia="Times New Roman" w:hAnsi="Verdana" w:cs="Times New Roman"/>
          <w:b/>
          <w:bCs/>
          <w:color w:val="333333"/>
          <w:sz w:val="15"/>
        </w:rPr>
        <w:t> </w:t>
      </w:r>
      <w:r w:rsidRPr="002770DD">
        <w:rPr>
          <w:rFonts w:ascii="Verdana" w:eastAsia="Times New Roman" w:hAnsi="Verdana" w:cs="Times New Roman"/>
          <w:color w:val="333333"/>
          <w:sz w:val="15"/>
          <w:szCs w:val="15"/>
        </w:rPr>
        <w:t>to change the variable</w:t>
      </w:r>
      <w:r w:rsidRPr="002770DD">
        <w:rPr>
          <w:rFonts w:ascii="Verdana" w:eastAsia="Times New Roman" w:hAnsi="Verdana" w:cs="Times New Roman"/>
          <w:color w:val="333333"/>
          <w:sz w:val="15"/>
        </w:rPr>
        <w:t> </w:t>
      </w:r>
      <w:proofErr w:type="spellStart"/>
      <w:r w:rsidRPr="002770DD">
        <w:rPr>
          <w:rFonts w:ascii="Verdana" w:eastAsia="Times New Roman" w:hAnsi="Verdana" w:cs="Times New Roman"/>
          <w:b/>
          <w:bCs/>
          <w:color w:val="333333"/>
          <w:sz w:val="15"/>
        </w:rPr>
        <w:t>kernel.hostname</w:t>
      </w:r>
      <w:proofErr w:type="spellEnd"/>
      <w:proofErr w:type="gramStart"/>
      <w:r w:rsidRPr="002770DD">
        <w:rPr>
          <w:rFonts w:ascii="Verdana" w:eastAsia="Times New Roman" w:hAnsi="Verdana" w:cs="Times New Roman"/>
          <w:color w:val="333333"/>
          <w:sz w:val="15"/>
          <w:szCs w:val="15"/>
        </w:rPr>
        <w:t>:</w:t>
      </w:r>
      <w:proofErr w:type="gramEnd"/>
      <w:r w:rsidRPr="002770DD">
        <w:rPr>
          <w:rFonts w:ascii="Verdana" w:eastAsia="Times New Roman" w:hAnsi="Verdana" w:cs="Times New Roman"/>
          <w:color w:val="333333"/>
          <w:sz w:val="15"/>
          <w:szCs w:val="15"/>
        </w:rPr>
        <w:br/>
        <w:t>Use:</w:t>
      </w:r>
    </w:p>
    <w:p w:rsidR="002770DD" w:rsidRPr="002770DD" w:rsidRDefault="002770DD" w:rsidP="0027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333333"/>
          <w:sz w:val="15"/>
          <w:szCs w:val="15"/>
        </w:rPr>
      </w:pPr>
      <w:proofErr w:type="spellStart"/>
      <w:proofErr w:type="gramStart"/>
      <w:r w:rsidRPr="002770DD">
        <w:rPr>
          <w:rFonts w:ascii="Lucida Console" w:eastAsia="Times New Roman" w:hAnsi="Lucida Console" w:cs="Courier New"/>
          <w:color w:val="333333"/>
          <w:sz w:val="15"/>
        </w:rPr>
        <w:t>sysctl</w:t>
      </w:r>
      <w:proofErr w:type="spellEnd"/>
      <w:proofErr w:type="gramEnd"/>
      <w:r w:rsidRPr="002770DD">
        <w:rPr>
          <w:rFonts w:ascii="Lucida Console" w:eastAsia="Times New Roman" w:hAnsi="Lucida Console" w:cs="Courier New"/>
          <w:color w:val="333333"/>
          <w:sz w:val="15"/>
        </w:rPr>
        <w:t xml:space="preserve"> </w:t>
      </w:r>
      <w:proofErr w:type="spellStart"/>
      <w:r w:rsidRPr="002770DD">
        <w:rPr>
          <w:rFonts w:ascii="Lucida Console" w:eastAsia="Times New Roman" w:hAnsi="Lucida Console" w:cs="Courier New"/>
          <w:color w:val="333333"/>
          <w:sz w:val="15"/>
        </w:rPr>
        <w:t>kernel.hostname</w:t>
      </w:r>
      <w:proofErr w:type="spellEnd"/>
    </w:p>
    <w:p w:rsidR="002770DD" w:rsidRPr="002770DD" w:rsidRDefault="002770DD" w:rsidP="002770DD">
      <w:pPr>
        <w:spacing w:after="0" w:line="215" w:lineRule="atLeast"/>
        <w:rPr>
          <w:rFonts w:ascii="Verdana" w:eastAsia="Times New Roman" w:hAnsi="Verdana" w:cs="Times New Roman"/>
          <w:color w:val="333333"/>
          <w:sz w:val="15"/>
          <w:szCs w:val="15"/>
        </w:rPr>
      </w:pPr>
      <w:proofErr w:type="gramStart"/>
      <w:r w:rsidRPr="002770DD">
        <w:rPr>
          <w:rFonts w:ascii="Verdana" w:eastAsia="Times New Roman" w:hAnsi="Verdana" w:cs="Times New Roman"/>
          <w:color w:val="333333"/>
          <w:sz w:val="15"/>
          <w:szCs w:val="15"/>
        </w:rPr>
        <w:t>to</w:t>
      </w:r>
      <w:proofErr w:type="gramEnd"/>
      <w:r w:rsidRPr="002770DD">
        <w:rPr>
          <w:rFonts w:ascii="Verdana" w:eastAsia="Times New Roman" w:hAnsi="Verdana" w:cs="Times New Roman"/>
          <w:color w:val="333333"/>
          <w:sz w:val="15"/>
          <w:szCs w:val="15"/>
        </w:rPr>
        <w:t xml:space="preserve"> read the current hostname, and</w:t>
      </w:r>
    </w:p>
    <w:p w:rsidR="002770DD" w:rsidRPr="002770DD" w:rsidRDefault="002770DD" w:rsidP="0027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333333"/>
          <w:sz w:val="15"/>
          <w:szCs w:val="15"/>
        </w:rPr>
      </w:pPr>
      <w:proofErr w:type="spellStart"/>
      <w:proofErr w:type="gramStart"/>
      <w:r w:rsidRPr="002770DD">
        <w:rPr>
          <w:rFonts w:ascii="Lucida Console" w:eastAsia="Times New Roman" w:hAnsi="Lucida Console" w:cs="Courier New"/>
          <w:color w:val="333333"/>
          <w:sz w:val="15"/>
        </w:rPr>
        <w:t>sysctl</w:t>
      </w:r>
      <w:proofErr w:type="spellEnd"/>
      <w:proofErr w:type="gramEnd"/>
      <w:r w:rsidRPr="002770DD">
        <w:rPr>
          <w:rFonts w:ascii="Lucida Console" w:eastAsia="Times New Roman" w:hAnsi="Lucida Console" w:cs="Courier New"/>
          <w:color w:val="333333"/>
          <w:sz w:val="15"/>
        </w:rPr>
        <w:t xml:space="preserve"> </w:t>
      </w:r>
      <w:proofErr w:type="spellStart"/>
      <w:r w:rsidRPr="002770DD">
        <w:rPr>
          <w:rFonts w:ascii="Lucida Console" w:eastAsia="Times New Roman" w:hAnsi="Lucida Console" w:cs="Courier New"/>
          <w:color w:val="333333"/>
          <w:sz w:val="15"/>
        </w:rPr>
        <w:t>kernel.hostname</w:t>
      </w:r>
      <w:proofErr w:type="spellEnd"/>
      <w:r w:rsidRPr="002770DD">
        <w:rPr>
          <w:rFonts w:ascii="Lucida Console" w:eastAsia="Times New Roman" w:hAnsi="Lucida Console" w:cs="Courier New"/>
          <w:color w:val="333333"/>
          <w:sz w:val="15"/>
        </w:rPr>
        <w:t>=NEW_HOSTNAME</w:t>
      </w:r>
    </w:p>
    <w:p w:rsidR="002770DD" w:rsidRPr="002770DD" w:rsidRDefault="002770DD" w:rsidP="002770DD">
      <w:pPr>
        <w:spacing w:after="0" w:line="215" w:lineRule="atLeast"/>
        <w:rPr>
          <w:rFonts w:ascii="Verdana" w:eastAsia="Times New Roman" w:hAnsi="Verdana" w:cs="Times New Roman"/>
          <w:color w:val="333333"/>
          <w:sz w:val="15"/>
          <w:szCs w:val="15"/>
        </w:rPr>
      </w:pPr>
      <w:proofErr w:type="gramStart"/>
      <w:r w:rsidRPr="002770DD">
        <w:rPr>
          <w:rFonts w:ascii="Verdana" w:eastAsia="Times New Roman" w:hAnsi="Verdana" w:cs="Times New Roman"/>
          <w:color w:val="333333"/>
          <w:sz w:val="15"/>
          <w:szCs w:val="15"/>
        </w:rPr>
        <w:t>to</w:t>
      </w:r>
      <w:proofErr w:type="gramEnd"/>
      <w:r w:rsidRPr="002770DD">
        <w:rPr>
          <w:rFonts w:ascii="Verdana" w:eastAsia="Times New Roman" w:hAnsi="Verdana" w:cs="Times New Roman"/>
          <w:color w:val="333333"/>
          <w:sz w:val="15"/>
          <w:szCs w:val="15"/>
        </w:rPr>
        <w:t xml:space="preserve"> change it.</w:t>
      </w:r>
    </w:p>
    <w:p w:rsidR="002770DD" w:rsidRPr="002770DD" w:rsidRDefault="002770DD" w:rsidP="002770DD">
      <w:pPr>
        <w:spacing w:after="0" w:line="215" w:lineRule="atLeast"/>
        <w:outlineLvl w:val="2"/>
        <w:rPr>
          <w:ins w:id="0" w:author="Unknown"/>
          <w:rFonts w:ascii="Trebuchet MS" w:eastAsia="Times New Roman" w:hAnsi="Trebuchet MS" w:cs="Times New Roman"/>
          <w:b/>
          <w:bCs/>
          <w:color w:val="404040"/>
          <w:sz w:val="19"/>
          <w:szCs w:val="19"/>
        </w:rPr>
      </w:pPr>
      <w:ins w:id="1" w:author="Unknown">
        <w:r w:rsidRPr="002770DD">
          <w:rPr>
            <w:rFonts w:ascii="Trebuchet MS" w:eastAsia="Times New Roman" w:hAnsi="Trebuchet MS" w:cs="Times New Roman"/>
            <w:b/>
            <w:bCs/>
            <w:color w:val="404040"/>
            <w:sz w:val="19"/>
            <w:szCs w:val="19"/>
          </w:rPr>
          <w:t>Random Posts:</w:t>
        </w:r>
      </w:ins>
    </w:p>
    <w:p w:rsidR="002770DD" w:rsidRPr="002770DD" w:rsidRDefault="002770DD" w:rsidP="002770DD">
      <w:pPr>
        <w:numPr>
          <w:ilvl w:val="0"/>
          <w:numId w:val="1"/>
        </w:numPr>
        <w:spacing w:after="0" w:line="215" w:lineRule="atLeast"/>
        <w:ind w:left="471" w:right="269"/>
        <w:rPr>
          <w:ins w:id="2" w:author="Unknown"/>
          <w:rFonts w:ascii="Verdana" w:eastAsia="Times New Roman" w:hAnsi="Verdana" w:cs="Times New Roman"/>
          <w:color w:val="333333"/>
          <w:sz w:val="15"/>
          <w:szCs w:val="15"/>
        </w:rPr>
      </w:pPr>
      <w:ins w:id="3" w:author="Unknown">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"http://www.ducea.com/2007/12/05/centos-51-released/" \o "CentOS 5.1 Released"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CentOS 5.1 Released</w:t>
        </w:r>
        <w:r w:rsidRPr="002770DD">
          <w:rPr>
            <w:rFonts w:ascii="Verdana" w:eastAsia="Times New Roman" w:hAnsi="Verdana" w:cs="Times New Roman"/>
            <w:color w:val="333333"/>
            <w:sz w:val="15"/>
            <w:szCs w:val="15"/>
          </w:rPr>
          <w:fldChar w:fldCharType="end"/>
        </w:r>
      </w:ins>
    </w:p>
    <w:p w:rsidR="002770DD" w:rsidRPr="002770DD" w:rsidRDefault="002770DD" w:rsidP="002770DD">
      <w:pPr>
        <w:numPr>
          <w:ilvl w:val="0"/>
          <w:numId w:val="1"/>
        </w:numPr>
        <w:spacing w:after="0" w:line="215" w:lineRule="atLeast"/>
        <w:ind w:left="471" w:right="269"/>
        <w:rPr>
          <w:ins w:id="4" w:author="Unknown"/>
          <w:rFonts w:ascii="Verdana" w:eastAsia="Times New Roman" w:hAnsi="Verdana" w:cs="Times New Roman"/>
          <w:color w:val="333333"/>
          <w:sz w:val="15"/>
          <w:szCs w:val="15"/>
        </w:rPr>
      </w:pPr>
      <w:ins w:id="5" w:author="Unknown">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"http://www.ducea.com/2006/05/08/welcome-to-wwwduceacom/" \o "Welcome to www.ducea.com!"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Welcome to www.ducea.com!</w:t>
        </w:r>
        <w:r w:rsidRPr="002770DD">
          <w:rPr>
            <w:rFonts w:ascii="Verdana" w:eastAsia="Times New Roman" w:hAnsi="Verdana" w:cs="Times New Roman"/>
            <w:color w:val="333333"/>
            <w:sz w:val="15"/>
            <w:szCs w:val="15"/>
          </w:rPr>
          <w:fldChar w:fldCharType="end"/>
        </w:r>
      </w:ins>
    </w:p>
    <w:p w:rsidR="002770DD" w:rsidRPr="002770DD" w:rsidRDefault="002770DD" w:rsidP="002770DD">
      <w:pPr>
        <w:numPr>
          <w:ilvl w:val="0"/>
          <w:numId w:val="1"/>
        </w:numPr>
        <w:spacing w:after="0" w:line="215" w:lineRule="atLeast"/>
        <w:ind w:left="471" w:right="269"/>
        <w:rPr>
          <w:ins w:id="6" w:author="Unknown"/>
          <w:rFonts w:ascii="Verdana" w:eastAsia="Times New Roman" w:hAnsi="Verdana" w:cs="Times New Roman"/>
          <w:color w:val="333333"/>
          <w:sz w:val="15"/>
          <w:szCs w:val="15"/>
        </w:rPr>
      </w:pPr>
      <w:ins w:id="7" w:author="Unknown">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"http://www.ducea.com/2008/02/12/linux-tips-find-all-files-of-a-particular-size/" \o "Linux Tips: find all files of a particular size"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Linux Tips: find all files of a particular size</w:t>
        </w:r>
        <w:r w:rsidRPr="002770DD">
          <w:rPr>
            <w:rFonts w:ascii="Verdana" w:eastAsia="Times New Roman" w:hAnsi="Verdana" w:cs="Times New Roman"/>
            <w:color w:val="333333"/>
            <w:sz w:val="15"/>
            <w:szCs w:val="15"/>
          </w:rPr>
          <w:fldChar w:fldCharType="end"/>
        </w:r>
      </w:ins>
    </w:p>
    <w:p w:rsidR="002770DD" w:rsidRPr="002770DD" w:rsidRDefault="002770DD" w:rsidP="002770DD">
      <w:pPr>
        <w:numPr>
          <w:ilvl w:val="0"/>
          <w:numId w:val="1"/>
        </w:numPr>
        <w:spacing w:after="0" w:line="215" w:lineRule="atLeast"/>
        <w:ind w:left="471" w:right="269"/>
        <w:rPr>
          <w:ins w:id="8" w:author="Unknown"/>
          <w:rFonts w:ascii="Verdana" w:eastAsia="Times New Roman" w:hAnsi="Verdana" w:cs="Times New Roman"/>
          <w:color w:val="333333"/>
          <w:sz w:val="15"/>
          <w:szCs w:val="15"/>
        </w:rPr>
      </w:pPr>
      <w:ins w:id="9" w:author="Unknown">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"http://www.ducea.com/2009/03/11/gurucom-introduces-expertrating-skill-tests/" \o "Guru.com introduces ExpertRating Skill Tests"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 xml:space="preserve">Guru.com introduces </w:t>
        </w:r>
        <w:proofErr w:type="spellStart"/>
        <w:r w:rsidRPr="002770DD">
          <w:rPr>
            <w:rFonts w:ascii="Verdana" w:eastAsia="Times New Roman" w:hAnsi="Verdana" w:cs="Times New Roman"/>
            <w:color w:val="557799"/>
            <w:sz w:val="15"/>
          </w:rPr>
          <w:t>ExpertRating</w:t>
        </w:r>
        <w:proofErr w:type="spellEnd"/>
        <w:r w:rsidRPr="002770DD">
          <w:rPr>
            <w:rFonts w:ascii="Verdana" w:eastAsia="Times New Roman" w:hAnsi="Verdana" w:cs="Times New Roman"/>
            <w:color w:val="557799"/>
            <w:sz w:val="15"/>
          </w:rPr>
          <w:t xml:space="preserve"> Skill Tests</w:t>
        </w:r>
        <w:r w:rsidRPr="002770DD">
          <w:rPr>
            <w:rFonts w:ascii="Verdana" w:eastAsia="Times New Roman" w:hAnsi="Verdana" w:cs="Times New Roman"/>
            <w:color w:val="333333"/>
            <w:sz w:val="15"/>
            <w:szCs w:val="15"/>
          </w:rPr>
          <w:fldChar w:fldCharType="end"/>
        </w:r>
      </w:ins>
    </w:p>
    <w:p w:rsidR="002770DD" w:rsidRPr="002770DD" w:rsidRDefault="002770DD" w:rsidP="002770DD">
      <w:pPr>
        <w:numPr>
          <w:ilvl w:val="0"/>
          <w:numId w:val="1"/>
        </w:numPr>
        <w:spacing w:after="0" w:line="215" w:lineRule="atLeast"/>
        <w:ind w:left="471" w:right="269"/>
        <w:rPr>
          <w:ins w:id="10" w:author="Unknown"/>
          <w:rFonts w:ascii="Verdana" w:eastAsia="Times New Roman" w:hAnsi="Verdana" w:cs="Times New Roman"/>
          <w:color w:val="333333"/>
          <w:sz w:val="15"/>
          <w:szCs w:val="15"/>
        </w:rPr>
      </w:pPr>
      <w:ins w:id="11" w:author="Unknown">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"http://www.ducea.com/2006/08/01/how-to-enable-ip-forwarding-in-linux/" \o "How to enable IP Forwarding in Linux"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How to enable IP Forwarding in Linux</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3" w:color="F2F2F2"/>
          <w:left w:val="single" w:sz="4" w:space="3" w:color="F2F2F2"/>
          <w:bottom w:val="single" w:sz="4" w:space="3" w:color="F2F2F2"/>
          <w:right w:val="single" w:sz="4" w:space="3" w:color="F2F2F2"/>
        </w:pBdr>
        <w:shd w:val="clear" w:color="auto" w:fill="FAFAFA"/>
        <w:spacing w:after="0" w:line="215" w:lineRule="atLeast"/>
        <w:ind w:left="337" w:right="135"/>
        <w:jc w:val="right"/>
        <w:rPr>
          <w:ins w:id="12" w:author="Unknown"/>
          <w:rFonts w:ascii="Verdana" w:eastAsia="Times New Roman" w:hAnsi="Verdana" w:cs="Times New Roman"/>
          <w:color w:val="333333"/>
          <w:sz w:val="14"/>
          <w:szCs w:val="14"/>
        </w:rPr>
      </w:pPr>
      <w:ins w:id="13" w:author="Unknown">
        <w:r w:rsidRPr="002770DD">
          <w:rPr>
            <w:rFonts w:ascii="Verdana" w:eastAsia="Times New Roman" w:hAnsi="Verdana" w:cs="Times New Roman"/>
            <w:color w:val="333333"/>
            <w:sz w:val="14"/>
            <w:szCs w:val="14"/>
          </w:rPr>
          <w:t>Posted in</w:t>
        </w:r>
        <w:r w:rsidRPr="002770DD">
          <w:rPr>
            <w:rFonts w:ascii="Verdana" w:eastAsia="Times New Roman" w:hAnsi="Verdana" w:cs="Times New Roman"/>
            <w:color w:val="333333"/>
            <w:sz w:val="14"/>
          </w:rPr>
          <w:t> </w:t>
        </w:r>
        <w:r w:rsidRPr="002770DD">
          <w:rPr>
            <w:rFonts w:ascii="Verdana" w:eastAsia="Times New Roman" w:hAnsi="Verdana" w:cs="Times New Roman"/>
            <w:color w:val="333333"/>
            <w:sz w:val="14"/>
            <w:szCs w:val="14"/>
          </w:rPr>
          <w:fldChar w:fldCharType="begin"/>
        </w:r>
        <w:r w:rsidRPr="002770DD">
          <w:rPr>
            <w:rFonts w:ascii="Verdana" w:eastAsia="Times New Roman" w:hAnsi="Verdana" w:cs="Times New Roman"/>
            <w:color w:val="333333"/>
            <w:sz w:val="14"/>
            <w:szCs w:val="14"/>
          </w:rPr>
          <w:instrText xml:space="preserve"> HYPERLINK "http://www.ducea.com/category/linux/centos/" \o "View all posts in Centos" </w:instrText>
        </w:r>
        <w:r w:rsidRPr="002770DD">
          <w:rPr>
            <w:rFonts w:ascii="Verdana" w:eastAsia="Times New Roman" w:hAnsi="Verdana" w:cs="Times New Roman"/>
            <w:color w:val="333333"/>
            <w:sz w:val="14"/>
            <w:szCs w:val="14"/>
          </w:rPr>
          <w:fldChar w:fldCharType="separate"/>
        </w:r>
        <w:r w:rsidRPr="002770DD">
          <w:rPr>
            <w:rFonts w:ascii="Verdana" w:eastAsia="Times New Roman" w:hAnsi="Verdana" w:cs="Times New Roman"/>
            <w:color w:val="557799"/>
            <w:sz w:val="14"/>
          </w:rPr>
          <w:t>Centos</w:t>
        </w:r>
        <w:r w:rsidRPr="002770DD">
          <w:rPr>
            <w:rFonts w:ascii="Verdana" w:eastAsia="Times New Roman" w:hAnsi="Verdana" w:cs="Times New Roman"/>
            <w:color w:val="333333"/>
            <w:sz w:val="14"/>
            <w:szCs w:val="14"/>
          </w:rPr>
          <w:fldChar w:fldCharType="end"/>
        </w:r>
        <w:r w:rsidRPr="002770DD">
          <w:rPr>
            <w:rFonts w:ascii="Verdana" w:eastAsia="Times New Roman" w:hAnsi="Verdana" w:cs="Times New Roman"/>
            <w:color w:val="333333"/>
            <w:sz w:val="14"/>
            <w:szCs w:val="14"/>
          </w:rPr>
          <w:t>,</w:t>
        </w:r>
        <w:r w:rsidRPr="002770DD">
          <w:rPr>
            <w:rFonts w:ascii="Verdana" w:eastAsia="Times New Roman" w:hAnsi="Verdana" w:cs="Times New Roman"/>
            <w:color w:val="333333"/>
            <w:sz w:val="14"/>
          </w:rPr>
          <w:t> </w:t>
        </w:r>
        <w:proofErr w:type="spellStart"/>
        <w:r w:rsidRPr="002770DD">
          <w:rPr>
            <w:rFonts w:ascii="Verdana" w:eastAsia="Times New Roman" w:hAnsi="Verdana" w:cs="Times New Roman"/>
            <w:color w:val="333333"/>
            <w:sz w:val="14"/>
            <w:szCs w:val="14"/>
          </w:rPr>
          <w:fldChar w:fldCharType="begin"/>
        </w:r>
        <w:r w:rsidRPr="002770DD">
          <w:rPr>
            <w:rFonts w:ascii="Verdana" w:eastAsia="Times New Roman" w:hAnsi="Verdana" w:cs="Times New Roman"/>
            <w:color w:val="333333"/>
            <w:sz w:val="14"/>
            <w:szCs w:val="14"/>
          </w:rPr>
          <w:instrText xml:space="preserve"> HYPERLINK "http://www.ducea.com/category/linux/debian/" \o "View all posts in Debian" </w:instrText>
        </w:r>
        <w:r w:rsidRPr="002770DD">
          <w:rPr>
            <w:rFonts w:ascii="Verdana" w:eastAsia="Times New Roman" w:hAnsi="Verdana" w:cs="Times New Roman"/>
            <w:color w:val="333333"/>
            <w:sz w:val="14"/>
            <w:szCs w:val="14"/>
          </w:rPr>
          <w:fldChar w:fldCharType="separate"/>
        </w:r>
        <w:r w:rsidRPr="002770DD">
          <w:rPr>
            <w:rFonts w:ascii="Verdana" w:eastAsia="Times New Roman" w:hAnsi="Verdana" w:cs="Times New Roman"/>
            <w:color w:val="557799"/>
            <w:sz w:val="14"/>
          </w:rPr>
          <w:t>Debian</w:t>
        </w:r>
        <w:proofErr w:type="spellEnd"/>
        <w:r w:rsidRPr="002770DD">
          <w:rPr>
            <w:rFonts w:ascii="Verdana" w:eastAsia="Times New Roman" w:hAnsi="Verdana" w:cs="Times New Roman"/>
            <w:color w:val="333333"/>
            <w:sz w:val="14"/>
            <w:szCs w:val="14"/>
          </w:rPr>
          <w:fldChar w:fldCharType="end"/>
        </w:r>
        <w:r w:rsidRPr="002770DD">
          <w:rPr>
            <w:rFonts w:ascii="Verdana" w:eastAsia="Times New Roman" w:hAnsi="Verdana" w:cs="Times New Roman"/>
            <w:color w:val="333333"/>
            <w:sz w:val="14"/>
            <w:szCs w:val="14"/>
          </w:rPr>
          <w:t>,</w:t>
        </w:r>
        <w:r w:rsidRPr="002770DD">
          <w:rPr>
            <w:rFonts w:ascii="Verdana" w:eastAsia="Times New Roman" w:hAnsi="Verdana" w:cs="Times New Roman"/>
            <w:color w:val="333333"/>
            <w:sz w:val="14"/>
          </w:rPr>
          <w:t> </w:t>
        </w:r>
        <w:r w:rsidRPr="002770DD">
          <w:rPr>
            <w:rFonts w:ascii="Verdana" w:eastAsia="Times New Roman" w:hAnsi="Verdana" w:cs="Times New Roman"/>
            <w:color w:val="333333"/>
            <w:sz w:val="14"/>
            <w:szCs w:val="14"/>
          </w:rPr>
          <w:fldChar w:fldCharType="begin"/>
        </w:r>
        <w:r w:rsidRPr="002770DD">
          <w:rPr>
            <w:rFonts w:ascii="Verdana" w:eastAsia="Times New Roman" w:hAnsi="Verdana" w:cs="Times New Roman"/>
            <w:color w:val="333333"/>
            <w:sz w:val="14"/>
            <w:szCs w:val="14"/>
          </w:rPr>
          <w:instrText xml:space="preserve"> HYPERLINK "http://www.ducea.com/category/linux/fedora/" \o "View all posts in Fedora" </w:instrText>
        </w:r>
        <w:r w:rsidRPr="002770DD">
          <w:rPr>
            <w:rFonts w:ascii="Verdana" w:eastAsia="Times New Roman" w:hAnsi="Verdana" w:cs="Times New Roman"/>
            <w:color w:val="333333"/>
            <w:sz w:val="14"/>
            <w:szCs w:val="14"/>
          </w:rPr>
          <w:fldChar w:fldCharType="separate"/>
        </w:r>
        <w:r w:rsidRPr="002770DD">
          <w:rPr>
            <w:rFonts w:ascii="Verdana" w:eastAsia="Times New Roman" w:hAnsi="Verdana" w:cs="Times New Roman"/>
            <w:color w:val="557799"/>
            <w:sz w:val="14"/>
          </w:rPr>
          <w:t>Fedora</w:t>
        </w:r>
        <w:r w:rsidRPr="002770DD">
          <w:rPr>
            <w:rFonts w:ascii="Verdana" w:eastAsia="Times New Roman" w:hAnsi="Verdana" w:cs="Times New Roman"/>
            <w:color w:val="333333"/>
            <w:sz w:val="14"/>
            <w:szCs w:val="14"/>
          </w:rPr>
          <w:fldChar w:fldCharType="end"/>
        </w:r>
        <w:r w:rsidRPr="002770DD">
          <w:rPr>
            <w:rFonts w:ascii="Verdana" w:eastAsia="Times New Roman" w:hAnsi="Verdana" w:cs="Times New Roman"/>
            <w:color w:val="333333"/>
            <w:sz w:val="14"/>
            <w:szCs w:val="14"/>
          </w:rPr>
          <w:t>,</w:t>
        </w:r>
        <w:r w:rsidRPr="002770DD">
          <w:rPr>
            <w:rFonts w:ascii="Verdana" w:eastAsia="Times New Roman" w:hAnsi="Verdana" w:cs="Times New Roman"/>
            <w:color w:val="333333"/>
            <w:sz w:val="14"/>
          </w:rPr>
          <w:t> </w:t>
        </w:r>
        <w:r w:rsidRPr="002770DD">
          <w:rPr>
            <w:rFonts w:ascii="Verdana" w:eastAsia="Times New Roman" w:hAnsi="Verdana" w:cs="Times New Roman"/>
            <w:color w:val="333333"/>
            <w:sz w:val="14"/>
            <w:szCs w:val="14"/>
          </w:rPr>
          <w:fldChar w:fldCharType="begin"/>
        </w:r>
        <w:r w:rsidRPr="002770DD">
          <w:rPr>
            <w:rFonts w:ascii="Verdana" w:eastAsia="Times New Roman" w:hAnsi="Verdana" w:cs="Times New Roman"/>
            <w:color w:val="333333"/>
            <w:sz w:val="14"/>
            <w:szCs w:val="14"/>
          </w:rPr>
          <w:instrText xml:space="preserve"> HYPERLINK "http://www.ducea.com/category/linux/" \o "View all posts in Linux" </w:instrText>
        </w:r>
        <w:r w:rsidRPr="002770DD">
          <w:rPr>
            <w:rFonts w:ascii="Verdana" w:eastAsia="Times New Roman" w:hAnsi="Verdana" w:cs="Times New Roman"/>
            <w:color w:val="333333"/>
            <w:sz w:val="14"/>
            <w:szCs w:val="14"/>
          </w:rPr>
          <w:fldChar w:fldCharType="separate"/>
        </w:r>
        <w:r w:rsidRPr="002770DD">
          <w:rPr>
            <w:rFonts w:ascii="Verdana" w:eastAsia="Times New Roman" w:hAnsi="Verdana" w:cs="Times New Roman"/>
            <w:color w:val="557799"/>
            <w:sz w:val="14"/>
          </w:rPr>
          <w:t>Linux</w:t>
        </w:r>
        <w:r w:rsidRPr="002770DD">
          <w:rPr>
            <w:rFonts w:ascii="Verdana" w:eastAsia="Times New Roman" w:hAnsi="Verdana" w:cs="Times New Roman"/>
            <w:color w:val="333333"/>
            <w:sz w:val="14"/>
            <w:szCs w:val="14"/>
          </w:rPr>
          <w:fldChar w:fldCharType="end"/>
        </w:r>
        <w:r w:rsidRPr="002770DD">
          <w:rPr>
            <w:rFonts w:ascii="Verdana" w:eastAsia="Times New Roman" w:hAnsi="Verdana" w:cs="Times New Roman"/>
            <w:color w:val="333333"/>
            <w:sz w:val="14"/>
            <w:szCs w:val="14"/>
          </w:rPr>
          <w:t>,</w:t>
        </w:r>
        <w:r w:rsidRPr="002770DD">
          <w:rPr>
            <w:rFonts w:ascii="Verdana" w:eastAsia="Times New Roman" w:hAnsi="Verdana" w:cs="Times New Roman"/>
            <w:color w:val="333333"/>
            <w:sz w:val="14"/>
          </w:rPr>
          <w:t> </w:t>
        </w:r>
        <w:r w:rsidRPr="002770DD">
          <w:rPr>
            <w:rFonts w:ascii="Verdana" w:eastAsia="Times New Roman" w:hAnsi="Verdana" w:cs="Times New Roman"/>
            <w:color w:val="333333"/>
            <w:sz w:val="14"/>
            <w:szCs w:val="14"/>
          </w:rPr>
          <w:fldChar w:fldCharType="begin"/>
        </w:r>
        <w:r w:rsidRPr="002770DD">
          <w:rPr>
            <w:rFonts w:ascii="Verdana" w:eastAsia="Times New Roman" w:hAnsi="Verdana" w:cs="Times New Roman"/>
            <w:color w:val="333333"/>
            <w:sz w:val="14"/>
            <w:szCs w:val="14"/>
          </w:rPr>
          <w:instrText xml:space="preserve"> HYPERLINK "http://www.ducea.com/category/linux/rhel/" \o "View all posts in RHEL" </w:instrText>
        </w:r>
        <w:r w:rsidRPr="002770DD">
          <w:rPr>
            <w:rFonts w:ascii="Verdana" w:eastAsia="Times New Roman" w:hAnsi="Verdana" w:cs="Times New Roman"/>
            <w:color w:val="333333"/>
            <w:sz w:val="14"/>
            <w:szCs w:val="14"/>
          </w:rPr>
          <w:fldChar w:fldCharType="separate"/>
        </w:r>
        <w:r w:rsidRPr="002770DD">
          <w:rPr>
            <w:rFonts w:ascii="Verdana" w:eastAsia="Times New Roman" w:hAnsi="Verdana" w:cs="Times New Roman"/>
            <w:color w:val="557799"/>
            <w:sz w:val="14"/>
          </w:rPr>
          <w:t>RHEL</w:t>
        </w:r>
        <w:r w:rsidRPr="002770DD">
          <w:rPr>
            <w:rFonts w:ascii="Verdana" w:eastAsia="Times New Roman" w:hAnsi="Verdana" w:cs="Times New Roman"/>
            <w:color w:val="333333"/>
            <w:sz w:val="14"/>
            <w:szCs w:val="14"/>
          </w:rPr>
          <w:fldChar w:fldCharType="end"/>
        </w:r>
        <w:r w:rsidRPr="002770DD">
          <w:rPr>
            <w:rFonts w:ascii="Verdana" w:eastAsia="Times New Roman" w:hAnsi="Verdana" w:cs="Times New Roman"/>
            <w:color w:val="333333"/>
            <w:sz w:val="14"/>
            <w:szCs w:val="14"/>
          </w:rPr>
          <w:t>,</w:t>
        </w:r>
        <w:r w:rsidRPr="002770DD">
          <w:rPr>
            <w:rFonts w:ascii="Verdana" w:eastAsia="Times New Roman" w:hAnsi="Verdana" w:cs="Times New Roman"/>
            <w:color w:val="333333"/>
            <w:sz w:val="14"/>
          </w:rPr>
          <w:t> </w:t>
        </w:r>
        <w:r w:rsidRPr="002770DD">
          <w:rPr>
            <w:rFonts w:ascii="Verdana" w:eastAsia="Times New Roman" w:hAnsi="Verdana" w:cs="Times New Roman"/>
            <w:color w:val="333333"/>
            <w:sz w:val="14"/>
            <w:szCs w:val="14"/>
          </w:rPr>
          <w:fldChar w:fldCharType="begin"/>
        </w:r>
        <w:r w:rsidRPr="002770DD">
          <w:rPr>
            <w:rFonts w:ascii="Verdana" w:eastAsia="Times New Roman" w:hAnsi="Verdana" w:cs="Times New Roman"/>
            <w:color w:val="333333"/>
            <w:sz w:val="14"/>
            <w:szCs w:val="14"/>
          </w:rPr>
          <w:instrText xml:space="preserve"> HYPERLINK "http://www.ducea.com/category/linux/ubuntu/" \o "View all posts in Ubuntu" </w:instrText>
        </w:r>
        <w:r w:rsidRPr="002770DD">
          <w:rPr>
            <w:rFonts w:ascii="Verdana" w:eastAsia="Times New Roman" w:hAnsi="Verdana" w:cs="Times New Roman"/>
            <w:color w:val="333333"/>
            <w:sz w:val="14"/>
            <w:szCs w:val="14"/>
          </w:rPr>
          <w:fldChar w:fldCharType="separate"/>
        </w:r>
        <w:r w:rsidRPr="002770DD">
          <w:rPr>
            <w:rFonts w:ascii="Verdana" w:eastAsia="Times New Roman" w:hAnsi="Verdana" w:cs="Times New Roman"/>
            <w:color w:val="557799"/>
            <w:sz w:val="14"/>
          </w:rPr>
          <w:t>Ubuntu</w:t>
        </w:r>
        <w:r w:rsidRPr="002770DD">
          <w:rPr>
            <w:rFonts w:ascii="Verdana" w:eastAsia="Times New Roman" w:hAnsi="Verdana" w:cs="Times New Roman"/>
            <w:color w:val="333333"/>
            <w:sz w:val="14"/>
            <w:szCs w:val="14"/>
          </w:rPr>
          <w:fldChar w:fldCharType="end"/>
        </w:r>
        <w:r w:rsidRPr="002770DD">
          <w:rPr>
            <w:rFonts w:ascii="Verdana" w:eastAsia="Times New Roman" w:hAnsi="Verdana" w:cs="Times New Roman"/>
            <w:color w:val="333333"/>
            <w:sz w:val="14"/>
          </w:rPr>
          <w:t> </w:t>
        </w:r>
        <w:r w:rsidRPr="002770DD">
          <w:rPr>
            <w:rFonts w:ascii="Verdana" w:eastAsia="Times New Roman" w:hAnsi="Verdana" w:cs="Times New Roman"/>
            <w:color w:val="333333"/>
            <w:sz w:val="14"/>
            <w:szCs w:val="14"/>
          </w:rPr>
          <w:t>| by - Marius -</w:t>
        </w:r>
        <w:r w:rsidRPr="002770DD">
          <w:rPr>
            <w:rFonts w:ascii="Verdana" w:eastAsia="Times New Roman" w:hAnsi="Verdana" w:cs="Times New Roman"/>
            <w:color w:val="333333"/>
            <w:sz w:val="14"/>
          </w:rPr>
          <w:t> </w:t>
        </w:r>
        <w:r w:rsidRPr="002770DD">
          <w:rPr>
            <w:rFonts w:ascii="Verdana" w:eastAsia="Times New Roman" w:hAnsi="Verdana" w:cs="Times New Roman"/>
            <w:color w:val="333333"/>
            <w:sz w:val="14"/>
            <w:szCs w:val="14"/>
          </w:rPr>
          <w:br/>
          <w:t>You can</w:t>
        </w:r>
        <w:r w:rsidRPr="002770DD">
          <w:rPr>
            <w:rFonts w:ascii="Verdana" w:eastAsia="Times New Roman" w:hAnsi="Verdana" w:cs="Times New Roman"/>
            <w:color w:val="333333"/>
            <w:sz w:val="14"/>
          </w:rPr>
          <w:t> </w:t>
        </w:r>
        <w:r w:rsidRPr="002770DD">
          <w:rPr>
            <w:rFonts w:ascii="Verdana" w:eastAsia="Times New Roman" w:hAnsi="Verdana" w:cs="Times New Roman"/>
            <w:color w:val="333333"/>
            <w:sz w:val="14"/>
            <w:szCs w:val="14"/>
          </w:rPr>
          <w:fldChar w:fldCharType="begin"/>
        </w:r>
        <w:r w:rsidRPr="002770DD">
          <w:rPr>
            <w:rFonts w:ascii="Verdana" w:eastAsia="Times New Roman" w:hAnsi="Verdana" w:cs="Times New Roman"/>
            <w:color w:val="333333"/>
            <w:sz w:val="14"/>
            <w:szCs w:val="14"/>
          </w:rPr>
          <w:instrText xml:space="preserve"> HYPERLINK "http://www.ducea.com/2006/08/07/how-to-change-the-hostname-of-a-linux-system/" \l "respond" </w:instrText>
        </w:r>
        <w:r w:rsidRPr="002770DD">
          <w:rPr>
            <w:rFonts w:ascii="Verdana" w:eastAsia="Times New Roman" w:hAnsi="Verdana" w:cs="Times New Roman"/>
            <w:color w:val="333333"/>
            <w:sz w:val="14"/>
            <w:szCs w:val="14"/>
          </w:rPr>
          <w:fldChar w:fldCharType="separate"/>
        </w:r>
        <w:r w:rsidRPr="002770DD">
          <w:rPr>
            <w:rFonts w:ascii="Verdana" w:eastAsia="Times New Roman" w:hAnsi="Verdana" w:cs="Times New Roman"/>
            <w:color w:val="557799"/>
            <w:sz w:val="14"/>
          </w:rPr>
          <w:t>leave a response</w:t>
        </w:r>
        <w:r w:rsidRPr="002770DD">
          <w:rPr>
            <w:rFonts w:ascii="Verdana" w:eastAsia="Times New Roman" w:hAnsi="Verdana" w:cs="Times New Roman"/>
            <w:color w:val="333333"/>
            <w:sz w:val="14"/>
            <w:szCs w:val="14"/>
          </w:rPr>
          <w:fldChar w:fldCharType="end"/>
        </w:r>
        <w:r w:rsidRPr="002770DD">
          <w:rPr>
            <w:rFonts w:ascii="Verdana" w:eastAsia="Times New Roman" w:hAnsi="Verdana" w:cs="Times New Roman"/>
            <w:color w:val="333333"/>
            <w:sz w:val="14"/>
            <w:szCs w:val="14"/>
          </w:rPr>
          <w:t>, or</w:t>
        </w:r>
        <w:r w:rsidRPr="002770DD">
          <w:rPr>
            <w:rFonts w:ascii="Verdana" w:eastAsia="Times New Roman" w:hAnsi="Verdana" w:cs="Times New Roman"/>
            <w:color w:val="333333"/>
            <w:sz w:val="14"/>
          </w:rPr>
          <w:t> </w:t>
        </w:r>
        <w:r w:rsidRPr="002770DD">
          <w:rPr>
            <w:rFonts w:ascii="Verdana" w:eastAsia="Times New Roman" w:hAnsi="Verdana" w:cs="Times New Roman"/>
            <w:color w:val="333333"/>
            <w:sz w:val="14"/>
            <w:szCs w:val="14"/>
          </w:rPr>
          <w:fldChar w:fldCharType="begin"/>
        </w:r>
        <w:r w:rsidRPr="002770DD">
          <w:rPr>
            <w:rFonts w:ascii="Verdana" w:eastAsia="Times New Roman" w:hAnsi="Verdana" w:cs="Times New Roman"/>
            <w:color w:val="333333"/>
            <w:sz w:val="14"/>
            <w:szCs w:val="14"/>
          </w:rPr>
          <w:instrText xml:space="preserve"> HYPERLINK "http://www.ducea.com/2006/08/07/how-to-change-the-hostname-of-a-linux-system/trackback/" </w:instrText>
        </w:r>
        <w:r w:rsidRPr="002770DD">
          <w:rPr>
            <w:rFonts w:ascii="Verdana" w:eastAsia="Times New Roman" w:hAnsi="Verdana" w:cs="Times New Roman"/>
            <w:color w:val="333333"/>
            <w:sz w:val="14"/>
            <w:szCs w:val="14"/>
          </w:rPr>
          <w:fldChar w:fldCharType="separate"/>
        </w:r>
        <w:r w:rsidRPr="002770DD">
          <w:rPr>
            <w:rFonts w:ascii="Verdana" w:eastAsia="Times New Roman" w:hAnsi="Verdana" w:cs="Times New Roman"/>
            <w:color w:val="557799"/>
            <w:sz w:val="14"/>
          </w:rPr>
          <w:t>trackback</w:t>
        </w:r>
        <w:r w:rsidRPr="002770DD">
          <w:rPr>
            <w:rFonts w:ascii="Verdana" w:eastAsia="Times New Roman" w:hAnsi="Verdana" w:cs="Times New Roman"/>
            <w:color w:val="333333"/>
            <w:sz w:val="14"/>
            <w:szCs w:val="14"/>
          </w:rPr>
          <w:fldChar w:fldCharType="end"/>
        </w:r>
        <w:r w:rsidRPr="002770DD">
          <w:rPr>
            <w:rFonts w:ascii="Verdana" w:eastAsia="Times New Roman" w:hAnsi="Verdana" w:cs="Times New Roman"/>
            <w:color w:val="333333"/>
            <w:sz w:val="14"/>
          </w:rPr>
          <w:t> </w:t>
        </w:r>
        <w:r w:rsidRPr="002770DD">
          <w:rPr>
            <w:rFonts w:ascii="Verdana" w:eastAsia="Times New Roman" w:hAnsi="Verdana" w:cs="Times New Roman"/>
            <w:color w:val="333333"/>
            <w:sz w:val="14"/>
            <w:szCs w:val="14"/>
          </w:rPr>
          <w:t>from your own site.</w:t>
        </w:r>
      </w:ins>
    </w:p>
    <w:p w:rsidR="002770DD" w:rsidRPr="002770DD" w:rsidRDefault="002770DD" w:rsidP="002770DD">
      <w:pPr>
        <w:spacing w:after="0" w:line="215" w:lineRule="atLeast"/>
        <w:outlineLvl w:val="2"/>
        <w:rPr>
          <w:ins w:id="14" w:author="Unknown"/>
          <w:rFonts w:ascii="Trebuchet MS" w:eastAsia="Times New Roman" w:hAnsi="Trebuchet MS" w:cs="Times New Roman"/>
          <w:b/>
          <w:bCs/>
          <w:color w:val="404040"/>
          <w:sz w:val="19"/>
          <w:szCs w:val="19"/>
        </w:rPr>
      </w:pPr>
      <w:ins w:id="15" w:author="Unknown">
        <w:r w:rsidRPr="002770DD">
          <w:rPr>
            <w:rFonts w:ascii="Trebuchet MS" w:eastAsia="Times New Roman" w:hAnsi="Trebuchet MS" w:cs="Times New Roman"/>
            <w:b/>
            <w:bCs/>
            <w:color w:val="404040"/>
            <w:sz w:val="19"/>
          </w:rPr>
          <w:t>21 Responses </w:t>
        </w:r>
        <w:r w:rsidRPr="002770DD">
          <w:rPr>
            <w:rFonts w:ascii="Trebuchet MS" w:eastAsia="Times New Roman" w:hAnsi="Trebuchet MS" w:cs="Times New Roman"/>
            <w:b/>
            <w:bCs/>
            <w:color w:val="404040"/>
            <w:sz w:val="19"/>
            <w:szCs w:val="19"/>
          </w:rPr>
          <w:t>to “</w:t>
        </w:r>
        <w:r w:rsidRPr="002770DD">
          <w:rPr>
            <w:rFonts w:ascii="Trebuchet MS" w:eastAsia="Times New Roman" w:hAnsi="Trebuchet MS" w:cs="Times New Roman"/>
            <w:b/>
            <w:bCs/>
            <w:color w:val="75A54B"/>
            <w:sz w:val="19"/>
            <w:szCs w:val="19"/>
          </w:rPr>
          <w:t>How to change the hostname of a Linux system</w:t>
        </w:r>
        <w:r w:rsidRPr="002770DD">
          <w:rPr>
            <w:rFonts w:ascii="Trebuchet MS" w:eastAsia="Times New Roman" w:hAnsi="Trebuchet MS" w:cs="Times New Roman"/>
            <w:b/>
            <w:bCs/>
            <w:color w:val="404040"/>
            <w:sz w:val="19"/>
            <w:szCs w:val="19"/>
          </w:rPr>
          <w:t>”</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0F0F0"/>
        <w:spacing w:after="67" w:line="240" w:lineRule="atLeast"/>
        <w:ind w:left="202"/>
        <w:jc w:val="right"/>
        <w:rPr>
          <w:ins w:id="16" w:author="Unknown"/>
          <w:rFonts w:ascii="Verdana" w:eastAsia="Times New Roman" w:hAnsi="Verdana" w:cs="Times New Roman"/>
          <w:color w:val="CCCCCC"/>
          <w:sz w:val="34"/>
          <w:szCs w:val="34"/>
        </w:rPr>
      </w:pPr>
      <w:ins w:id="17" w:author="Unknown">
        <w:r w:rsidRPr="002770DD">
          <w:rPr>
            <w:rFonts w:ascii="Verdana" w:eastAsia="Times New Roman" w:hAnsi="Verdana" w:cs="Times New Roman"/>
            <w:color w:val="CCCCCC"/>
            <w:sz w:val="34"/>
            <w:szCs w:val="34"/>
          </w:rPr>
          <w:t>1</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18"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1" name="Picture 1" descr="http://www.gravatar.com/avatar/5247c295e4a1598ecaf7b63e2acf6cb6?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vatar.com/avatar/5247c295e4a1598ecaf7b63e2acf6cb6?s=32&amp;d=http%3A%2F%2Fwww.gravatar.com%2Favatar%2Fad516503a11cd5ca435acc9bb6523536%3Fs%3D32&amp;r=G"/>
                    <pic:cNvPicPr>
                      <a:picLocks noChangeAspect="1" noChangeArrowheads="1"/>
                    </pic:cNvPicPr>
                  </pic:nvPicPr>
                  <pic:blipFill>
                    <a:blip r:embed="rId5"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roofErr w:type="spellStart"/>
      <w:ins w:id="19" w:author="Unknown">
        <w:r w:rsidRPr="002770DD">
          <w:rPr>
            <w:rFonts w:ascii="Verdana" w:eastAsia="Times New Roman" w:hAnsi="Verdana" w:cs="Times New Roman"/>
            <w:b/>
            <w:bCs/>
            <w:i/>
            <w:iCs/>
            <w:color w:val="333333"/>
            <w:sz w:val="15"/>
          </w:rPr>
          <w:t>DaveyG</w:t>
        </w:r>
        <w:proofErr w:type="spellEnd"/>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"comment-554"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9th August 2006, 21:41</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20" w:author="Unknown"/>
          <w:rFonts w:ascii="Verdana" w:eastAsia="Times New Roman" w:hAnsi="Verdana" w:cs="Times New Roman"/>
          <w:color w:val="333333"/>
          <w:sz w:val="15"/>
          <w:szCs w:val="15"/>
        </w:rPr>
      </w:pPr>
      <w:proofErr w:type="spellStart"/>
      <w:ins w:id="21" w:author="Unknown">
        <w:r w:rsidRPr="002770DD">
          <w:rPr>
            <w:rFonts w:ascii="Verdana" w:eastAsia="Times New Roman" w:hAnsi="Verdana" w:cs="Times New Roman"/>
            <w:color w:val="333333"/>
            <w:sz w:val="15"/>
            <w:szCs w:val="15"/>
          </w:rPr>
          <w:t>Ubuntu’s</w:t>
        </w:r>
        <w:proofErr w:type="spellEnd"/>
        <w:r w:rsidRPr="002770DD">
          <w:rPr>
            <w:rFonts w:ascii="Verdana" w:eastAsia="Times New Roman" w:hAnsi="Verdana" w:cs="Times New Roman"/>
            <w:color w:val="333333"/>
            <w:sz w:val="15"/>
            <w:szCs w:val="15"/>
          </w:rPr>
          <w:t xml:space="preserve"> Mark </w:t>
        </w:r>
        <w:proofErr w:type="spellStart"/>
        <w:r w:rsidRPr="002770DD">
          <w:rPr>
            <w:rFonts w:ascii="Verdana" w:eastAsia="Times New Roman" w:hAnsi="Verdana" w:cs="Times New Roman"/>
            <w:color w:val="333333"/>
            <w:sz w:val="15"/>
            <w:szCs w:val="15"/>
          </w:rPr>
          <w:t>Shuttleworth</w:t>
        </w:r>
        <w:proofErr w:type="spellEnd"/>
        <w:r w:rsidRPr="002770DD">
          <w:rPr>
            <w:rFonts w:ascii="Verdana" w:eastAsia="Times New Roman" w:hAnsi="Verdana" w:cs="Times New Roman"/>
            <w:color w:val="333333"/>
            <w:sz w:val="15"/>
            <w:szCs w:val="15"/>
          </w:rPr>
          <w:t xml:space="preserve"> on</w:t>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"http://more4news.typepad.com/more4_news/2006/08/the_cosmonauts_.html"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this TV channel</w:t>
        </w:r>
        <w:r w:rsidRPr="002770DD">
          <w:rPr>
            <w:rFonts w:ascii="Verdana" w:eastAsia="Times New Roman" w:hAnsi="Verdana" w:cs="Times New Roman"/>
            <w:color w:val="333333"/>
            <w:sz w:val="15"/>
            <w:szCs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t>(</w:t>
        </w:r>
        <w:proofErr w:type="spellStart"/>
        <w:proofErr w:type="gramStart"/>
        <w:r w:rsidRPr="002770DD">
          <w:rPr>
            <w:rFonts w:ascii="Verdana" w:eastAsia="Times New Roman" w:hAnsi="Verdana" w:cs="Times New Roman"/>
            <w:color w:val="333333"/>
            <w:sz w:val="15"/>
            <w:szCs w:val="15"/>
          </w:rPr>
          <w:t>british</w:t>
        </w:r>
        <w:proofErr w:type="spellEnd"/>
        <w:proofErr w:type="gramEnd"/>
        <w:r w:rsidRPr="002770DD">
          <w:rPr>
            <w:rFonts w:ascii="Verdana" w:eastAsia="Times New Roman" w:hAnsi="Verdana" w:cs="Times New Roman"/>
            <w:color w:val="333333"/>
            <w:sz w:val="15"/>
            <w:szCs w:val="15"/>
          </w:rPr>
          <w:t>, I think). First time I’ve heard him talk.</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AFAFA"/>
        <w:spacing w:after="67" w:line="240" w:lineRule="atLeast"/>
        <w:ind w:left="202"/>
        <w:jc w:val="right"/>
        <w:rPr>
          <w:ins w:id="22" w:author="Unknown"/>
          <w:rFonts w:ascii="Verdana" w:eastAsia="Times New Roman" w:hAnsi="Verdana" w:cs="Times New Roman"/>
          <w:color w:val="CCCCCC"/>
          <w:sz w:val="34"/>
          <w:szCs w:val="34"/>
        </w:rPr>
      </w:pPr>
      <w:ins w:id="23" w:author="Unknown">
        <w:r w:rsidRPr="002770DD">
          <w:rPr>
            <w:rFonts w:ascii="Verdana" w:eastAsia="Times New Roman" w:hAnsi="Verdana" w:cs="Times New Roman"/>
            <w:color w:val="CCCCCC"/>
            <w:sz w:val="34"/>
            <w:szCs w:val="34"/>
          </w:rPr>
          <w:t>2</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24"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2" name="Picture 2" descr="http://www.gravatar.com/avatar/3217fccdddf04e2b57e9c0e120fde10b?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ravatar.com/avatar/3217fccdddf04e2b57e9c0e120fde10b?s=32&amp;d=http%3A%2F%2Fwww.gravatar.com%2Favatar%2Fad516503a11cd5ca435acc9bb6523536%3Fs%3D32&amp;r=G"/>
                    <pic:cNvPicPr>
                      <a:picLocks noChangeAspect="1" noChangeArrowheads="1"/>
                    </pic:cNvPicPr>
                  </pic:nvPicPr>
                  <pic:blipFill>
                    <a:blip r:embed="rId5"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roofErr w:type="spellStart"/>
      <w:ins w:id="25" w:author="Unknown">
        <w:r w:rsidRPr="002770DD">
          <w:rPr>
            <w:rFonts w:ascii="Verdana" w:eastAsia="Times New Roman" w:hAnsi="Verdana" w:cs="Times New Roman"/>
            <w:b/>
            <w:bCs/>
            <w:i/>
            <w:iCs/>
            <w:color w:val="333333"/>
            <w:sz w:val="15"/>
          </w:rPr>
          <w:t>Linulin</w:t>
        </w:r>
        <w:proofErr w:type="spellEnd"/>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"comment-557"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10th August 2006, 10:32</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26" w:author="Unknown"/>
          <w:rFonts w:ascii="Verdana" w:eastAsia="Times New Roman" w:hAnsi="Verdana" w:cs="Times New Roman"/>
          <w:color w:val="333333"/>
          <w:sz w:val="15"/>
          <w:szCs w:val="15"/>
        </w:rPr>
      </w:pPr>
      <w:ins w:id="27" w:author="Unknown">
        <w:r w:rsidRPr="002770DD">
          <w:rPr>
            <w:rFonts w:ascii="Verdana" w:eastAsia="Times New Roman" w:hAnsi="Verdana" w:cs="Times New Roman"/>
            <w:color w:val="333333"/>
            <w:sz w:val="15"/>
            <w:szCs w:val="15"/>
          </w:rPr>
          <w:t>The problem is that hostname might be present in several files under /etc depending on the installed packages. So, you’ll have to change all the files, and restart/reload corresponding running daemons.</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28" w:author="Unknown"/>
          <w:rFonts w:ascii="Verdana" w:eastAsia="Times New Roman" w:hAnsi="Verdana" w:cs="Times New Roman"/>
          <w:color w:val="333333"/>
          <w:sz w:val="15"/>
          <w:szCs w:val="15"/>
        </w:rPr>
      </w:pPr>
      <w:ins w:id="29" w:author="Unknown">
        <w:r w:rsidRPr="002770DD">
          <w:rPr>
            <w:rFonts w:ascii="Verdana" w:eastAsia="Times New Roman" w:hAnsi="Verdana" w:cs="Times New Roman"/>
            <w:color w:val="333333"/>
            <w:sz w:val="15"/>
            <w:szCs w:val="15"/>
          </w:rPr>
          <w:t xml:space="preserve">Therefore, try to choose original hostname. This way relevant entries will not be shaded by tons of false matches while </w:t>
        </w:r>
        <w:proofErr w:type="spellStart"/>
        <w:r w:rsidRPr="002770DD">
          <w:rPr>
            <w:rFonts w:ascii="Verdana" w:eastAsia="Times New Roman" w:hAnsi="Verdana" w:cs="Times New Roman"/>
            <w:color w:val="333333"/>
            <w:sz w:val="15"/>
            <w:szCs w:val="15"/>
          </w:rPr>
          <w:t>grepping</w:t>
        </w:r>
        <w:proofErr w:type="spellEnd"/>
        <w:r w:rsidRPr="002770DD">
          <w:rPr>
            <w:rFonts w:ascii="Verdana" w:eastAsia="Times New Roman" w:hAnsi="Verdana" w:cs="Times New Roman"/>
            <w:color w:val="333333"/>
            <w:sz w:val="15"/>
            <w:szCs w:val="15"/>
          </w:rPr>
          <w:t xml:space="preserve"> through /etc for files containing the hostname string.</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0F0F0"/>
        <w:spacing w:after="67" w:line="240" w:lineRule="atLeast"/>
        <w:ind w:left="202"/>
        <w:jc w:val="right"/>
        <w:rPr>
          <w:ins w:id="30" w:author="Unknown"/>
          <w:rFonts w:ascii="Verdana" w:eastAsia="Times New Roman" w:hAnsi="Verdana" w:cs="Times New Roman"/>
          <w:color w:val="CCCCCC"/>
          <w:sz w:val="34"/>
          <w:szCs w:val="34"/>
        </w:rPr>
      </w:pPr>
      <w:ins w:id="31" w:author="Unknown">
        <w:r w:rsidRPr="002770DD">
          <w:rPr>
            <w:rFonts w:ascii="Verdana" w:eastAsia="Times New Roman" w:hAnsi="Verdana" w:cs="Times New Roman"/>
            <w:color w:val="CCCCCC"/>
            <w:sz w:val="34"/>
            <w:szCs w:val="34"/>
          </w:rPr>
          <w:t>3</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32"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3" name="Picture 3" descr="http://www.gravatar.com/avatar/40d5ce36e72e64a674962dda59c1fb8b?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ravatar.com/avatar/40d5ce36e72e64a674962dda59c1fb8b?s=32&amp;d=http%3A%2F%2Fwww.gravatar.com%2Favatar%2Fad516503a11cd5ca435acc9bb6523536%3Fs%3D32&amp;r=G"/>
                    <pic:cNvPicPr>
                      <a:picLocks noChangeAspect="1" noChangeArrowheads="1"/>
                    </pic:cNvPicPr>
                  </pic:nvPicPr>
                  <pic:blipFill>
                    <a:blip r:embed="rId5"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ins w:id="33" w:author="Unknown">
        <w:r w:rsidRPr="002770DD">
          <w:rPr>
            <w:rFonts w:ascii="Verdana" w:eastAsia="Times New Roman" w:hAnsi="Verdana" w:cs="Times New Roman"/>
            <w:b/>
            <w:bCs/>
            <w:i/>
            <w:iCs/>
            <w:color w:val="333333"/>
            <w:sz w:val="15"/>
          </w:rPr>
          <w:fldChar w:fldCharType="begin"/>
        </w:r>
        <w:r w:rsidRPr="002770DD">
          <w:rPr>
            <w:rFonts w:ascii="Verdana" w:eastAsia="Times New Roman" w:hAnsi="Verdana" w:cs="Times New Roman"/>
            <w:b/>
            <w:bCs/>
            <w:i/>
            <w:iCs/>
            <w:color w:val="333333"/>
            <w:sz w:val="15"/>
          </w:rPr>
          <w:instrText xml:space="preserve"> HYPERLINK "http://www.ervacon.com" </w:instrText>
        </w:r>
        <w:r w:rsidRPr="002770DD">
          <w:rPr>
            <w:rFonts w:ascii="Verdana" w:eastAsia="Times New Roman" w:hAnsi="Verdana" w:cs="Times New Roman"/>
            <w:b/>
            <w:bCs/>
            <w:i/>
            <w:iCs/>
            <w:color w:val="333333"/>
            <w:sz w:val="15"/>
          </w:rPr>
          <w:fldChar w:fldCharType="separate"/>
        </w:r>
        <w:r w:rsidRPr="002770DD">
          <w:rPr>
            <w:rFonts w:ascii="Verdana" w:eastAsia="Times New Roman" w:hAnsi="Verdana" w:cs="Times New Roman"/>
            <w:b/>
            <w:bCs/>
            <w:i/>
            <w:iCs/>
            <w:color w:val="557799"/>
            <w:sz w:val="15"/>
          </w:rPr>
          <w:t>KLR8</w:t>
        </w:r>
        <w:r w:rsidRPr="002770DD">
          <w:rPr>
            <w:rFonts w:ascii="Verdana" w:eastAsia="Times New Roman" w:hAnsi="Verdana" w:cs="Times New Roman"/>
            <w:b/>
            <w:bCs/>
            <w:i/>
            <w:iCs/>
            <w:color w:val="333333"/>
            <w:sz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"comment-581"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12th August 2006, 19:07</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34" w:author="Unknown"/>
          <w:rFonts w:ascii="Verdana" w:eastAsia="Times New Roman" w:hAnsi="Verdana" w:cs="Times New Roman"/>
          <w:color w:val="333333"/>
          <w:sz w:val="15"/>
          <w:szCs w:val="15"/>
        </w:rPr>
      </w:pPr>
      <w:ins w:id="35" w:author="Unknown">
        <w:r w:rsidRPr="002770DD">
          <w:rPr>
            <w:rFonts w:ascii="Verdana" w:eastAsia="Times New Roman" w:hAnsi="Verdana" w:cs="Times New Roman"/>
            <w:color w:val="333333"/>
            <w:sz w:val="15"/>
            <w:szCs w:val="15"/>
          </w:rPr>
          <w:t xml:space="preserve">Some additional </w:t>
        </w:r>
        <w:proofErr w:type="spellStart"/>
        <w:r w:rsidRPr="002770DD">
          <w:rPr>
            <w:rFonts w:ascii="Verdana" w:eastAsia="Times New Roman" w:hAnsi="Verdana" w:cs="Times New Roman"/>
            <w:color w:val="333333"/>
            <w:sz w:val="15"/>
            <w:szCs w:val="15"/>
          </w:rPr>
          <w:t>Debian</w:t>
        </w:r>
        <w:proofErr w:type="spellEnd"/>
        <w:r w:rsidRPr="002770DD">
          <w:rPr>
            <w:rFonts w:ascii="Verdana" w:eastAsia="Times New Roman" w:hAnsi="Verdana" w:cs="Times New Roman"/>
            <w:color w:val="333333"/>
            <w:sz w:val="15"/>
            <w:szCs w:val="15"/>
          </w:rPr>
          <w:t>/Ubuntu related remarks that some people might find useful:</w:t>
        </w:r>
        <w:r w:rsidRPr="002770DD">
          <w:rPr>
            <w:rFonts w:ascii="Verdana" w:eastAsia="Times New Roman" w:hAnsi="Verdana" w:cs="Times New Roman"/>
            <w:color w:val="333333"/>
            <w:sz w:val="15"/>
            <w:szCs w:val="15"/>
          </w:rPr>
          <w:br/>
          <w:t>* You can’t really set the domain name part of the FQDN since it’s the DNS server that gives it to you. You can trick your system into thinking it’s a particular value by adding an entry for your own machine in /etc/hosts.</w:t>
        </w:r>
        <w:r w:rsidRPr="002770DD">
          <w:rPr>
            <w:rFonts w:ascii="Verdana" w:eastAsia="Times New Roman" w:hAnsi="Verdana" w:cs="Times New Roman"/>
            <w:color w:val="333333"/>
            <w:sz w:val="15"/>
            <w:szCs w:val="15"/>
          </w:rPr>
          <w:br/>
          <w:t>* If you’ve got a dynamic IP (DHCP — unlikely on a server), you can change the hostname that the DHCP client sends back to the server (e.g. for dynamic DNS) in /etc/dhcp3/</w:t>
        </w:r>
        <w:proofErr w:type="spellStart"/>
        <w:r w:rsidRPr="002770DD">
          <w:rPr>
            <w:rFonts w:ascii="Verdana" w:eastAsia="Times New Roman" w:hAnsi="Verdana" w:cs="Times New Roman"/>
            <w:color w:val="333333"/>
            <w:sz w:val="15"/>
            <w:szCs w:val="15"/>
          </w:rPr>
          <w:t>dhclient.conf</w:t>
        </w:r>
        <w:proofErr w:type="spellEnd"/>
        <w:r w:rsidRPr="002770DD">
          <w:rPr>
            <w:rFonts w:ascii="Verdana" w:eastAsia="Times New Roman" w:hAnsi="Verdana" w:cs="Times New Roman"/>
            <w:color w:val="333333"/>
            <w:sz w:val="15"/>
            <w:szCs w:val="15"/>
          </w:rPr>
          <w:t>. Include a –send host-name “</w:t>
        </w:r>
        <w:proofErr w:type="spellStart"/>
        <w:r w:rsidRPr="002770DD">
          <w:rPr>
            <w:rFonts w:ascii="Verdana" w:eastAsia="Times New Roman" w:hAnsi="Verdana" w:cs="Times New Roman"/>
            <w:color w:val="333333"/>
            <w:sz w:val="15"/>
            <w:szCs w:val="15"/>
          </w:rPr>
          <w:t>yourhostname</w:t>
        </w:r>
        <w:proofErr w:type="spellEnd"/>
        <w:r w:rsidRPr="002770DD">
          <w:rPr>
            <w:rFonts w:ascii="Verdana" w:eastAsia="Times New Roman" w:hAnsi="Verdana" w:cs="Times New Roman"/>
            <w:color w:val="333333"/>
            <w:sz w:val="15"/>
            <w:szCs w:val="15"/>
          </w:rPr>
          <w:t>”</w:t>
        </w:r>
        <w:proofErr w:type="gramStart"/>
        <w:r w:rsidRPr="002770DD">
          <w:rPr>
            <w:rFonts w:ascii="Verdana" w:eastAsia="Times New Roman" w:hAnsi="Verdana" w:cs="Times New Roman"/>
            <w:color w:val="333333"/>
            <w:sz w:val="15"/>
            <w:szCs w:val="15"/>
          </w:rPr>
          <w:t>;–</w:t>
        </w:r>
        <w:proofErr w:type="gramEnd"/>
        <w:r w:rsidRPr="002770DD">
          <w:rPr>
            <w:rFonts w:ascii="Verdana" w:eastAsia="Times New Roman" w:hAnsi="Verdana" w:cs="Times New Roman"/>
            <w:color w:val="333333"/>
            <w:sz w:val="15"/>
            <w:szCs w:val="15"/>
          </w:rPr>
          <w:t xml:space="preserve"> line.</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AFAFA"/>
        <w:spacing w:after="67" w:line="240" w:lineRule="atLeast"/>
        <w:ind w:left="202"/>
        <w:jc w:val="right"/>
        <w:rPr>
          <w:ins w:id="36" w:author="Unknown"/>
          <w:rFonts w:ascii="Verdana" w:eastAsia="Times New Roman" w:hAnsi="Verdana" w:cs="Times New Roman"/>
          <w:color w:val="CCCCCC"/>
          <w:sz w:val="34"/>
          <w:szCs w:val="34"/>
        </w:rPr>
      </w:pPr>
      <w:ins w:id="37" w:author="Unknown">
        <w:r w:rsidRPr="002770DD">
          <w:rPr>
            <w:rFonts w:ascii="Verdana" w:eastAsia="Times New Roman" w:hAnsi="Verdana" w:cs="Times New Roman"/>
            <w:color w:val="CCCCCC"/>
            <w:sz w:val="34"/>
            <w:szCs w:val="34"/>
          </w:rPr>
          <w:t>4</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38"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4" name="Picture 4" descr="http://www.gravatar.com/avatar/06c42f1f8679073df1d1b3b0ebd5a375?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ravatar.com/avatar/06c42f1f8679073df1d1b3b0ebd5a375?s=32&amp;d=http%3A%2F%2Fwww.gravatar.com%2Favatar%2Fad516503a11cd5ca435acc9bb6523536%3Fs%3D32&amp;r=G"/>
                    <pic:cNvPicPr>
                      <a:picLocks noChangeAspect="1" noChangeArrowheads="1"/>
                    </pic:cNvPicPr>
                  </pic:nvPicPr>
                  <pic:blipFill>
                    <a:blip r:embed="rId5"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roofErr w:type="spellStart"/>
      <w:proofErr w:type="gramStart"/>
      <w:ins w:id="39" w:author="Unknown">
        <w:r w:rsidRPr="002770DD">
          <w:rPr>
            <w:rFonts w:ascii="Verdana" w:eastAsia="Times New Roman" w:hAnsi="Verdana" w:cs="Times New Roman"/>
            <w:b/>
            <w:bCs/>
            <w:i/>
            <w:iCs/>
            <w:color w:val="333333"/>
            <w:sz w:val="15"/>
          </w:rPr>
          <w:t>vamshi</w:t>
        </w:r>
        <w:proofErr w:type="spellEnd"/>
        <w:proofErr w:type="gramEnd"/>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"comment-18851"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13th February 2007, 10:45</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40" w:author="Unknown"/>
          <w:rFonts w:ascii="Verdana" w:eastAsia="Times New Roman" w:hAnsi="Verdana" w:cs="Times New Roman"/>
          <w:color w:val="333333"/>
          <w:sz w:val="15"/>
          <w:szCs w:val="15"/>
        </w:rPr>
      </w:pPr>
      <w:proofErr w:type="gramStart"/>
      <w:ins w:id="41" w:author="Unknown">
        <w:r w:rsidRPr="002770DD">
          <w:rPr>
            <w:rFonts w:ascii="Verdana" w:eastAsia="Times New Roman" w:hAnsi="Verdana" w:cs="Times New Roman"/>
            <w:color w:val="333333"/>
            <w:sz w:val="15"/>
            <w:szCs w:val="15"/>
          </w:rPr>
          <w:t>Hi ,</w:t>
        </w:r>
        <w:proofErr w:type="gramEnd"/>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42" w:author="Unknown"/>
          <w:rFonts w:ascii="Verdana" w:eastAsia="Times New Roman" w:hAnsi="Verdana" w:cs="Times New Roman"/>
          <w:color w:val="333333"/>
          <w:sz w:val="15"/>
          <w:szCs w:val="15"/>
        </w:rPr>
      </w:pPr>
      <w:proofErr w:type="spellStart"/>
      <w:proofErr w:type="gramStart"/>
      <w:ins w:id="43" w:author="Unknown">
        <w:r w:rsidRPr="002770DD">
          <w:rPr>
            <w:rFonts w:ascii="Verdana" w:eastAsia="Times New Roman" w:hAnsi="Verdana" w:cs="Times New Roman"/>
            <w:color w:val="333333"/>
            <w:sz w:val="15"/>
            <w:szCs w:val="15"/>
          </w:rPr>
          <w:t>Iam</w:t>
        </w:r>
        <w:proofErr w:type="spellEnd"/>
        <w:r w:rsidRPr="002770DD">
          <w:rPr>
            <w:rFonts w:ascii="Verdana" w:eastAsia="Times New Roman" w:hAnsi="Verdana" w:cs="Times New Roman"/>
            <w:color w:val="333333"/>
            <w:sz w:val="15"/>
            <w:szCs w:val="15"/>
          </w:rPr>
          <w:t xml:space="preserve"> able to login the application</w:t>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t>URL</w:t>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t xml:space="preserve">through </w:t>
        </w:r>
        <w:proofErr w:type="spellStart"/>
        <w:r w:rsidRPr="002770DD">
          <w:rPr>
            <w:rFonts w:ascii="Verdana" w:eastAsia="Times New Roman" w:hAnsi="Verdana" w:cs="Times New Roman"/>
            <w:color w:val="333333"/>
            <w:sz w:val="15"/>
            <w:szCs w:val="15"/>
          </w:rPr>
          <w:t>ipaddress</w:t>
        </w:r>
        <w:proofErr w:type="spellEnd"/>
        <w:r w:rsidRPr="002770DD">
          <w:rPr>
            <w:rFonts w:ascii="Verdana" w:eastAsia="Times New Roman" w:hAnsi="Verdana" w:cs="Times New Roman"/>
            <w:color w:val="333333"/>
            <w:sz w:val="15"/>
            <w:szCs w:val="15"/>
          </w:rPr>
          <w:t xml:space="preserve"> but </w:t>
        </w:r>
        <w:proofErr w:type="spellStart"/>
        <w:r w:rsidRPr="002770DD">
          <w:rPr>
            <w:rFonts w:ascii="Verdana" w:eastAsia="Times New Roman" w:hAnsi="Verdana" w:cs="Times New Roman"/>
            <w:color w:val="333333"/>
            <w:sz w:val="15"/>
            <w:szCs w:val="15"/>
          </w:rPr>
          <w:t>Iam</w:t>
        </w:r>
        <w:proofErr w:type="spellEnd"/>
        <w:r w:rsidRPr="002770DD">
          <w:rPr>
            <w:rFonts w:ascii="Verdana" w:eastAsia="Times New Roman" w:hAnsi="Verdana" w:cs="Times New Roman"/>
            <w:color w:val="333333"/>
            <w:sz w:val="15"/>
            <w:szCs w:val="15"/>
          </w:rPr>
          <w:t xml:space="preserve"> not able to login through Server Name.</w:t>
        </w:r>
        <w:proofErr w:type="gramEnd"/>
        <w:r w:rsidRPr="002770DD">
          <w:rPr>
            <w:rFonts w:ascii="Verdana" w:eastAsia="Times New Roman" w:hAnsi="Verdana" w:cs="Times New Roman"/>
            <w:color w:val="333333"/>
            <w:sz w:val="15"/>
            <w:szCs w:val="15"/>
          </w:rPr>
          <w:t xml:space="preserve"> I mean</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44" w:author="Unknown"/>
          <w:rFonts w:ascii="Verdana" w:eastAsia="Times New Roman" w:hAnsi="Verdana" w:cs="Times New Roman"/>
          <w:color w:val="333333"/>
          <w:sz w:val="15"/>
          <w:szCs w:val="15"/>
        </w:rPr>
      </w:pPr>
      <w:ins w:id="45" w:author="Unknown">
        <w:r w:rsidRPr="002770DD">
          <w:rPr>
            <w:rFonts w:ascii="Verdana" w:eastAsia="Times New Roman" w:hAnsi="Verdana" w:cs="Times New Roman"/>
            <w:color w:val="333333"/>
            <w:sz w:val="15"/>
            <w:szCs w:val="15"/>
          </w:rPr>
          <w:t>//172.23.43.44:7777/</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46" w:author="Unknown"/>
          <w:rFonts w:ascii="Verdana" w:eastAsia="Times New Roman" w:hAnsi="Verdana" w:cs="Times New Roman"/>
          <w:color w:val="333333"/>
          <w:sz w:val="15"/>
          <w:szCs w:val="15"/>
        </w:rPr>
      </w:pPr>
      <w:ins w:id="47" w:author="Unknown">
        <w:r w:rsidRPr="002770DD">
          <w:rPr>
            <w:rFonts w:ascii="Verdana" w:eastAsia="Times New Roman" w:hAnsi="Verdana" w:cs="Times New Roman"/>
            <w:color w:val="333333"/>
            <w:sz w:val="15"/>
            <w:szCs w:val="15"/>
          </w:rPr>
          <w:t xml:space="preserve">But </w:t>
        </w:r>
        <w:proofErr w:type="spellStart"/>
        <w:r w:rsidRPr="002770DD">
          <w:rPr>
            <w:rFonts w:ascii="Verdana" w:eastAsia="Times New Roman" w:hAnsi="Verdana" w:cs="Times New Roman"/>
            <w:color w:val="333333"/>
            <w:sz w:val="15"/>
            <w:szCs w:val="15"/>
          </w:rPr>
          <w:t>i</w:t>
        </w:r>
        <w:proofErr w:type="spellEnd"/>
        <w:r w:rsidRPr="002770DD">
          <w:rPr>
            <w:rFonts w:ascii="Verdana" w:eastAsia="Times New Roman" w:hAnsi="Verdana" w:cs="Times New Roman"/>
            <w:color w:val="333333"/>
            <w:sz w:val="15"/>
            <w:szCs w:val="15"/>
          </w:rPr>
          <w:t xml:space="preserve"> want to see through //servername:7777</w:t>
        </w:r>
        <w:r w:rsidRPr="002770DD">
          <w:rPr>
            <w:rFonts w:ascii="Verdana" w:eastAsia="Times New Roman" w:hAnsi="Verdana" w:cs="Times New Roman"/>
            <w:color w:val="333333"/>
            <w:sz w:val="15"/>
            <w:szCs w:val="15"/>
          </w:rPr>
          <w:br/>
          <w:t>Let me know how can I do this</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0F0F0"/>
        <w:spacing w:after="67" w:line="240" w:lineRule="atLeast"/>
        <w:ind w:left="202"/>
        <w:jc w:val="right"/>
        <w:rPr>
          <w:ins w:id="48" w:author="Unknown"/>
          <w:rFonts w:ascii="Verdana" w:eastAsia="Times New Roman" w:hAnsi="Verdana" w:cs="Times New Roman"/>
          <w:color w:val="CCCCCC"/>
          <w:sz w:val="34"/>
          <w:szCs w:val="34"/>
        </w:rPr>
      </w:pPr>
      <w:ins w:id="49" w:author="Unknown">
        <w:r w:rsidRPr="002770DD">
          <w:rPr>
            <w:rFonts w:ascii="Verdana" w:eastAsia="Times New Roman" w:hAnsi="Verdana" w:cs="Times New Roman"/>
            <w:color w:val="CCCCCC"/>
            <w:sz w:val="34"/>
            <w:szCs w:val="34"/>
          </w:rPr>
          <w:t>5</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50"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5" name="Picture 5" descr="http://www.gravatar.com/avatar/06c42f1f8679073df1d1b3b0ebd5a375?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ravatar.com/avatar/06c42f1f8679073df1d1b3b0ebd5a375?s=32&amp;d=http%3A%2F%2Fwww.gravatar.com%2Favatar%2Fad516503a11cd5ca435acc9bb6523536%3Fs%3D32&amp;r=G"/>
                    <pic:cNvPicPr>
                      <a:picLocks noChangeAspect="1" noChangeArrowheads="1"/>
                    </pic:cNvPicPr>
                  </pic:nvPicPr>
                  <pic:blipFill>
                    <a:blip r:embed="rId5"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roofErr w:type="spellStart"/>
      <w:proofErr w:type="gramStart"/>
      <w:ins w:id="51" w:author="Unknown">
        <w:r w:rsidRPr="002770DD">
          <w:rPr>
            <w:rFonts w:ascii="Verdana" w:eastAsia="Times New Roman" w:hAnsi="Verdana" w:cs="Times New Roman"/>
            <w:b/>
            <w:bCs/>
            <w:i/>
            <w:iCs/>
            <w:color w:val="333333"/>
            <w:sz w:val="15"/>
          </w:rPr>
          <w:t>vamshi</w:t>
        </w:r>
        <w:proofErr w:type="spellEnd"/>
        <w:proofErr w:type="gramEnd"/>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"comment-18852"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13th February 2007, 10:46</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52" w:author="Unknown"/>
          <w:rFonts w:ascii="Verdana" w:eastAsia="Times New Roman" w:hAnsi="Verdana" w:cs="Times New Roman"/>
          <w:color w:val="333333"/>
          <w:sz w:val="15"/>
          <w:szCs w:val="15"/>
        </w:rPr>
      </w:pPr>
      <w:ins w:id="53" w:author="Unknown">
        <w:r w:rsidRPr="002770DD">
          <w:rPr>
            <w:rFonts w:ascii="Verdana" w:eastAsia="Times New Roman" w:hAnsi="Verdana" w:cs="Times New Roman"/>
            <w:color w:val="333333"/>
            <w:sz w:val="15"/>
            <w:szCs w:val="15"/>
          </w:rPr>
          <w:t>On Red hat Linux</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AFAFA"/>
        <w:spacing w:after="67" w:line="240" w:lineRule="atLeast"/>
        <w:ind w:left="202"/>
        <w:jc w:val="right"/>
        <w:rPr>
          <w:ins w:id="54" w:author="Unknown"/>
          <w:rFonts w:ascii="Verdana" w:eastAsia="Times New Roman" w:hAnsi="Verdana" w:cs="Times New Roman"/>
          <w:color w:val="CCCCCC"/>
          <w:sz w:val="34"/>
          <w:szCs w:val="34"/>
        </w:rPr>
      </w:pPr>
      <w:ins w:id="55" w:author="Unknown">
        <w:r w:rsidRPr="002770DD">
          <w:rPr>
            <w:rFonts w:ascii="Verdana" w:eastAsia="Times New Roman" w:hAnsi="Verdana" w:cs="Times New Roman"/>
            <w:color w:val="CCCCCC"/>
            <w:sz w:val="34"/>
            <w:szCs w:val="34"/>
          </w:rPr>
          <w:t>6</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56"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6" name="Picture 6" descr="http://www.gravatar.com/avatar/ace54581e0b9f064263d5136c02ac28c?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ravatar.com/avatar/ace54581e0b9f064263d5136c02ac28c?s=32&amp;d=http%3A%2F%2Fwww.gravatar.com%2Favatar%2Fad516503a11cd5ca435acc9bb6523536%3Fs%3D32&amp;r=G"/>
                    <pic:cNvPicPr>
                      <a:picLocks noChangeAspect="1" noChangeArrowheads="1"/>
                    </pic:cNvPicPr>
                  </pic:nvPicPr>
                  <pic:blipFill>
                    <a:blip r:embed="rId6"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ins w:id="57" w:author="Unknown">
        <w:r w:rsidRPr="002770DD">
          <w:rPr>
            <w:rFonts w:ascii="Verdana" w:eastAsia="Times New Roman" w:hAnsi="Verdana" w:cs="Times New Roman"/>
            <w:b/>
            <w:bCs/>
            <w:i/>
            <w:iCs/>
            <w:color w:val="333333"/>
            <w:sz w:val="15"/>
          </w:rPr>
          <w:fldChar w:fldCharType="begin"/>
        </w:r>
        <w:r w:rsidRPr="002770DD">
          <w:rPr>
            <w:rFonts w:ascii="Verdana" w:eastAsia="Times New Roman" w:hAnsi="Verdana" w:cs="Times New Roman"/>
            <w:b/>
            <w:bCs/>
            <w:i/>
            <w:iCs/>
            <w:color w:val="333333"/>
            <w:sz w:val="15"/>
          </w:rPr>
          <w:instrText xml:space="preserve"> HYPERLINK "http://www.ducea.com" </w:instrText>
        </w:r>
        <w:r w:rsidRPr="002770DD">
          <w:rPr>
            <w:rFonts w:ascii="Verdana" w:eastAsia="Times New Roman" w:hAnsi="Verdana" w:cs="Times New Roman"/>
            <w:b/>
            <w:bCs/>
            <w:i/>
            <w:iCs/>
            <w:color w:val="333333"/>
            <w:sz w:val="15"/>
          </w:rPr>
          <w:fldChar w:fldCharType="separate"/>
        </w:r>
        <w:r w:rsidRPr="002770DD">
          <w:rPr>
            <w:rFonts w:ascii="Verdana" w:eastAsia="Times New Roman" w:hAnsi="Verdana" w:cs="Times New Roman"/>
            <w:b/>
            <w:bCs/>
            <w:i/>
            <w:iCs/>
            <w:color w:val="557799"/>
            <w:sz w:val="15"/>
          </w:rPr>
          <w:t>- Marius -</w:t>
        </w:r>
        <w:r w:rsidRPr="002770DD">
          <w:rPr>
            <w:rFonts w:ascii="Verdana" w:eastAsia="Times New Roman" w:hAnsi="Verdana" w:cs="Times New Roman"/>
            <w:b/>
            <w:bCs/>
            <w:i/>
            <w:iCs/>
            <w:color w:val="333333"/>
            <w:sz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"comment-18895"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13th February 2007, 21:02</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58" w:author="Unknown"/>
          <w:rFonts w:ascii="Verdana" w:eastAsia="Times New Roman" w:hAnsi="Verdana" w:cs="Times New Roman"/>
          <w:color w:val="333333"/>
          <w:sz w:val="15"/>
          <w:szCs w:val="15"/>
        </w:rPr>
      </w:pPr>
      <w:proofErr w:type="spellStart"/>
      <w:proofErr w:type="gramStart"/>
      <w:ins w:id="59" w:author="Unknown">
        <w:r w:rsidRPr="002770DD">
          <w:rPr>
            <w:rFonts w:ascii="Verdana" w:eastAsia="Times New Roman" w:hAnsi="Verdana" w:cs="Times New Roman"/>
            <w:color w:val="333333"/>
            <w:sz w:val="15"/>
            <w:szCs w:val="15"/>
          </w:rPr>
          <w:t>vamshi</w:t>
        </w:r>
        <w:proofErr w:type="spellEnd"/>
        <w:proofErr w:type="gramEnd"/>
        <w:r w:rsidRPr="002770DD">
          <w:rPr>
            <w:rFonts w:ascii="Verdana" w:eastAsia="Times New Roman" w:hAnsi="Verdana" w:cs="Times New Roman"/>
            <w:color w:val="333333"/>
            <w:sz w:val="15"/>
            <w:szCs w:val="15"/>
          </w:rPr>
          <w:t>,</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60" w:author="Unknown"/>
          <w:rFonts w:ascii="Verdana" w:eastAsia="Times New Roman" w:hAnsi="Verdana" w:cs="Times New Roman"/>
          <w:color w:val="333333"/>
          <w:sz w:val="15"/>
          <w:szCs w:val="15"/>
        </w:rPr>
      </w:pPr>
      <w:ins w:id="61" w:author="Unknown">
        <w:r w:rsidRPr="002770DD">
          <w:rPr>
            <w:rFonts w:ascii="Verdana" w:eastAsia="Times New Roman" w:hAnsi="Verdana" w:cs="Times New Roman"/>
            <w:color w:val="333333"/>
            <w:sz w:val="15"/>
            <w:szCs w:val="15"/>
          </w:rPr>
          <w:t xml:space="preserve">This is probably a DNS related issue. Check your </w:t>
        </w:r>
        <w:proofErr w:type="spellStart"/>
        <w:r w:rsidRPr="002770DD">
          <w:rPr>
            <w:rFonts w:ascii="Verdana" w:eastAsia="Times New Roman" w:hAnsi="Verdana" w:cs="Times New Roman"/>
            <w:color w:val="333333"/>
            <w:sz w:val="15"/>
            <w:szCs w:val="15"/>
          </w:rPr>
          <w:t>nameserver</w:t>
        </w:r>
        <w:proofErr w:type="spellEnd"/>
        <w:r w:rsidRPr="002770DD">
          <w:rPr>
            <w:rFonts w:ascii="Verdana" w:eastAsia="Times New Roman" w:hAnsi="Verdana" w:cs="Times New Roman"/>
            <w:color w:val="333333"/>
            <w:sz w:val="15"/>
            <w:szCs w:val="15"/>
          </w:rPr>
          <w:t xml:space="preserve"> to have the respective hostname defined.</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62" w:author="Unknown"/>
          <w:rFonts w:ascii="Verdana" w:eastAsia="Times New Roman" w:hAnsi="Verdana" w:cs="Times New Roman"/>
          <w:color w:val="333333"/>
          <w:sz w:val="15"/>
          <w:szCs w:val="15"/>
        </w:rPr>
      </w:pPr>
      <w:proofErr w:type="gramStart"/>
      <w:ins w:id="63" w:author="Unknown">
        <w:r w:rsidRPr="002770DD">
          <w:rPr>
            <w:rFonts w:ascii="Verdana" w:eastAsia="Times New Roman" w:hAnsi="Verdana" w:cs="Times New Roman"/>
            <w:color w:val="333333"/>
            <w:sz w:val="15"/>
            <w:szCs w:val="15"/>
          </w:rPr>
          <w:t>HTH.</w:t>
        </w:r>
        <w:proofErr w:type="gramEnd"/>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0F0F0"/>
        <w:spacing w:after="67" w:line="240" w:lineRule="atLeast"/>
        <w:ind w:left="202"/>
        <w:jc w:val="right"/>
        <w:rPr>
          <w:ins w:id="64" w:author="Unknown"/>
          <w:rFonts w:ascii="Verdana" w:eastAsia="Times New Roman" w:hAnsi="Verdana" w:cs="Times New Roman"/>
          <w:color w:val="CCCCCC"/>
          <w:sz w:val="34"/>
          <w:szCs w:val="34"/>
        </w:rPr>
      </w:pPr>
      <w:ins w:id="65" w:author="Unknown">
        <w:r w:rsidRPr="002770DD">
          <w:rPr>
            <w:rFonts w:ascii="Verdana" w:eastAsia="Times New Roman" w:hAnsi="Verdana" w:cs="Times New Roman"/>
            <w:color w:val="CCCCCC"/>
            <w:sz w:val="34"/>
            <w:szCs w:val="34"/>
          </w:rPr>
          <w:t>7</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66"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7" name="Picture 7" descr="http://www.gravatar.com/avatar/5f115b6edf4656cce4b7c52634837acb?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ravatar.com/avatar/5f115b6edf4656cce4b7c52634837acb?s=32&amp;d=http%3A%2F%2Fwww.gravatar.com%2Favatar%2Fad516503a11cd5ca435acc9bb6523536%3Fs%3D32&amp;r=G"/>
                    <pic:cNvPicPr>
                      <a:picLocks noChangeAspect="1" noChangeArrowheads="1"/>
                    </pic:cNvPicPr>
                  </pic:nvPicPr>
                  <pic:blipFill>
                    <a:blip r:embed="rId5"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ins w:id="67" w:author="Unknown">
        <w:r w:rsidRPr="002770DD">
          <w:rPr>
            <w:rFonts w:ascii="Verdana" w:eastAsia="Times New Roman" w:hAnsi="Verdana" w:cs="Times New Roman"/>
            <w:b/>
            <w:bCs/>
            <w:i/>
            <w:iCs/>
            <w:color w:val="333333"/>
            <w:sz w:val="15"/>
          </w:rPr>
          <w:fldChar w:fldCharType="begin"/>
        </w:r>
        <w:r w:rsidRPr="002770DD">
          <w:rPr>
            <w:rFonts w:ascii="Verdana" w:eastAsia="Times New Roman" w:hAnsi="Verdana" w:cs="Times New Roman"/>
            <w:b/>
            <w:bCs/>
            <w:i/>
            <w:iCs/>
            <w:color w:val="333333"/>
            <w:sz w:val="15"/>
          </w:rPr>
          <w:instrText xml:space="preserve"> HYPERLINK "http://www.jdbartlett.com" </w:instrText>
        </w:r>
        <w:r w:rsidRPr="002770DD">
          <w:rPr>
            <w:rFonts w:ascii="Verdana" w:eastAsia="Times New Roman" w:hAnsi="Verdana" w:cs="Times New Roman"/>
            <w:b/>
            <w:bCs/>
            <w:i/>
            <w:iCs/>
            <w:color w:val="333333"/>
            <w:sz w:val="15"/>
          </w:rPr>
          <w:fldChar w:fldCharType="separate"/>
        </w:r>
        <w:proofErr w:type="spellStart"/>
        <w:proofErr w:type="gramStart"/>
        <w:r w:rsidRPr="002770DD">
          <w:rPr>
            <w:rFonts w:ascii="Verdana" w:eastAsia="Times New Roman" w:hAnsi="Verdana" w:cs="Times New Roman"/>
            <w:b/>
            <w:bCs/>
            <w:i/>
            <w:iCs/>
            <w:color w:val="557799"/>
            <w:sz w:val="15"/>
          </w:rPr>
          <w:t>jdbartlett</w:t>
        </w:r>
        <w:proofErr w:type="spellEnd"/>
        <w:proofErr w:type="gramEnd"/>
        <w:r w:rsidRPr="002770DD">
          <w:rPr>
            <w:rFonts w:ascii="Verdana" w:eastAsia="Times New Roman" w:hAnsi="Verdana" w:cs="Times New Roman"/>
            <w:b/>
            <w:bCs/>
            <w:i/>
            <w:iCs/>
            <w:color w:val="333333"/>
            <w:sz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"comment-19032"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14th February 2007, 17:02</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68" w:author="Unknown"/>
          <w:rFonts w:ascii="Verdana" w:eastAsia="Times New Roman" w:hAnsi="Verdana" w:cs="Times New Roman"/>
          <w:color w:val="333333"/>
          <w:sz w:val="15"/>
          <w:szCs w:val="15"/>
        </w:rPr>
      </w:pPr>
      <w:ins w:id="69" w:author="Unknown">
        <w:r w:rsidRPr="002770DD">
          <w:rPr>
            <w:rFonts w:ascii="Verdana" w:eastAsia="Times New Roman" w:hAnsi="Verdana" w:cs="Times New Roman"/>
            <w:color w:val="333333"/>
            <w:sz w:val="15"/>
            <w:szCs w:val="15"/>
          </w:rPr>
          <w:t>This post ranks quite highly on Google for the search terms “</w:t>
        </w:r>
        <w:proofErr w:type="spellStart"/>
        <w:r w:rsidRPr="002770DD">
          <w:rPr>
            <w:rFonts w:ascii="Verdana" w:eastAsia="Times New Roman" w:hAnsi="Verdana" w:cs="Times New Roman"/>
            <w:color w:val="333333"/>
            <w:sz w:val="15"/>
            <w:szCs w:val="15"/>
          </w:rPr>
          <w:t>ubuntu</w:t>
        </w:r>
        <w:proofErr w:type="spellEnd"/>
        <w:r w:rsidRPr="002770DD">
          <w:rPr>
            <w:rFonts w:ascii="Verdana" w:eastAsia="Times New Roman" w:hAnsi="Verdana" w:cs="Times New Roman"/>
            <w:color w:val="333333"/>
            <w:sz w:val="15"/>
            <w:szCs w:val="15"/>
          </w:rPr>
          <w:t xml:space="preserve"> change hostname”, so I’d like to add some advice to Ubuntu users: if you follow the steps above, you’ll find /etc/hosts still populated with your old hostname, and because of the same conflict, you won’t be able to use “</w:t>
        </w:r>
        <w:proofErr w:type="spellStart"/>
        <w:r w:rsidRPr="002770DD">
          <w:rPr>
            <w:rFonts w:ascii="Verdana" w:eastAsia="Times New Roman" w:hAnsi="Verdana" w:cs="Times New Roman"/>
            <w:color w:val="333333"/>
            <w:sz w:val="15"/>
            <w:szCs w:val="15"/>
          </w:rPr>
          <w:t>sudo</w:t>
        </w:r>
        <w:proofErr w:type="spellEnd"/>
        <w:r w:rsidRPr="002770DD">
          <w:rPr>
            <w:rFonts w:ascii="Verdana" w:eastAsia="Times New Roman" w:hAnsi="Verdana" w:cs="Times New Roman"/>
            <w:color w:val="333333"/>
            <w:sz w:val="15"/>
            <w:szCs w:val="15"/>
          </w:rPr>
          <w:t>” to gain permission to modify it! The easiest way to gain root access is to restart your computer and select recovery mode from the GRUB menu. Then you’ll be able to do a simple “</w:t>
        </w:r>
        <w:proofErr w:type="spellStart"/>
        <w:r w:rsidRPr="002770DD">
          <w:rPr>
            <w:rFonts w:ascii="Verdana" w:eastAsia="Times New Roman" w:hAnsi="Verdana" w:cs="Times New Roman"/>
            <w:color w:val="333333"/>
            <w:sz w:val="15"/>
            <w:szCs w:val="15"/>
          </w:rPr>
          <w:t>nano</w:t>
        </w:r>
        <w:proofErr w:type="spellEnd"/>
        <w:r w:rsidRPr="002770DD">
          <w:rPr>
            <w:rFonts w:ascii="Verdana" w:eastAsia="Times New Roman" w:hAnsi="Verdana" w:cs="Times New Roman"/>
            <w:color w:val="333333"/>
            <w:sz w:val="15"/>
            <w:szCs w:val="15"/>
          </w:rPr>
          <w:t xml:space="preserve"> /etc/hosts” and modify it to reflect your new host name.</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70" w:author="Unknown"/>
          <w:rFonts w:ascii="Verdana" w:eastAsia="Times New Roman" w:hAnsi="Verdana" w:cs="Times New Roman"/>
          <w:color w:val="333333"/>
          <w:sz w:val="15"/>
          <w:szCs w:val="15"/>
        </w:rPr>
      </w:pPr>
      <w:ins w:id="71" w:author="Unknown">
        <w:r w:rsidRPr="002770DD">
          <w:rPr>
            <w:rFonts w:ascii="Verdana" w:eastAsia="Times New Roman" w:hAnsi="Verdana" w:cs="Times New Roman"/>
            <w:color w:val="333333"/>
            <w:sz w:val="15"/>
            <w:szCs w:val="15"/>
          </w:rPr>
          <w:t xml:space="preserve">You can also use “hostname </w:t>
        </w:r>
        <w:proofErr w:type="spellStart"/>
        <w:r w:rsidRPr="002770DD">
          <w:rPr>
            <w:rFonts w:ascii="Verdana" w:eastAsia="Times New Roman" w:hAnsi="Verdana" w:cs="Times New Roman"/>
            <w:color w:val="333333"/>
            <w:sz w:val="15"/>
            <w:szCs w:val="15"/>
          </w:rPr>
          <w:t>newhost</w:t>
        </w:r>
        <w:proofErr w:type="spellEnd"/>
        <w:r w:rsidRPr="002770DD">
          <w:rPr>
            <w:rFonts w:ascii="Verdana" w:eastAsia="Times New Roman" w:hAnsi="Verdana" w:cs="Times New Roman"/>
            <w:color w:val="333333"/>
            <w:sz w:val="15"/>
            <w:szCs w:val="15"/>
          </w:rPr>
          <w:t xml:space="preserve">”, which will modify the computer host name according to the value of </w:t>
        </w:r>
        <w:proofErr w:type="spellStart"/>
        <w:r w:rsidRPr="002770DD">
          <w:rPr>
            <w:rFonts w:ascii="Verdana" w:eastAsia="Times New Roman" w:hAnsi="Verdana" w:cs="Times New Roman"/>
            <w:color w:val="333333"/>
            <w:sz w:val="15"/>
            <w:szCs w:val="15"/>
          </w:rPr>
          <w:t>newhost</w:t>
        </w:r>
        <w:proofErr w:type="spellEnd"/>
        <w:r w:rsidRPr="002770DD">
          <w:rPr>
            <w:rFonts w:ascii="Verdana" w:eastAsia="Times New Roman" w:hAnsi="Verdana" w:cs="Times New Roman"/>
            <w:color w:val="333333"/>
            <w:sz w:val="15"/>
            <w:szCs w:val="15"/>
          </w:rPr>
          <w:t>.</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AFAFA"/>
        <w:spacing w:after="67" w:line="240" w:lineRule="atLeast"/>
        <w:ind w:left="202"/>
        <w:jc w:val="right"/>
        <w:rPr>
          <w:ins w:id="72" w:author="Unknown"/>
          <w:rFonts w:ascii="Verdana" w:eastAsia="Times New Roman" w:hAnsi="Verdana" w:cs="Times New Roman"/>
          <w:color w:val="CCCCCC"/>
          <w:sz w:val="34"/>
          <w:szCs w:val="34"/>
        </w:rPr>
      </w:pPr>
      <w:ins w:id="73" w:author="Unknown">
        <w:r w:rsidRPr="002770DD">
          <w:rPr>
            <w:rFonts w:ascii="Verdana" w:eastAsia="Times New Roman" w:hAnsi="Verdana" w:cs="Times New Roman"/>
            <w:color w:val="CCCCCC"/>
            <w:sz w:val="34"/>
            <w:szCs w:val="34"/>
          </w:rPr>
          <w:t>8</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74"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8" name="Picture 8" descr="http://www.gravatar.com/avatar/091ee2bc0466306e8f2580e8f1de9ba1?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ravatar.com/avatar/091ee2bc0466306e8f2580e8f1de9ba1?s=32&amp;d=http%3A%2F%2Fwww.gravatar.com%2Favatar%2Fad516503a11cd5ca435acc9bb6523536%3Fs%3D32&amp;r=G"/>
                    <pic:cNvPicPr>
                      <a:picLocks noChangeAspect="1" noChangeArrowheads="1"/>
                    </pic:cNvPicPr>
                  </pic:nvPicPr>
                  <pic:blipFill>
                    <a:blip r:embed="rId5"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ins w:id="75" w:author="Unknown">
        <w:r w:rsidRPr="002770DD">
          <w:rPr>
            <w:rFonts w:ascii="Verdana" w:eastAsia="Times New Roman" w:hAnsi="Verdana" w:cs="Times New Roman"/>
            <w:b/>
            <w:bCs/>
            <w:i/>
            <w:iCs/>
            <w:color w:val="333333"/>
            <w:sz w:val="15"/>
          </w:rPr>
          <w:fldChar w:fldCharType="begin"/>
        </w:r>
        <w:r w:rsidRPr="002770DD">
          <w:rPr>
            <w:rFonts w:ascii="Verdana" w:eastAsia="Times New Roman" w:hAnsi="Verdana" w:cs="Times New Roman"/>
            <w:b/>
            <w:bCs/>
            <w:i/>
            <w:iCs/>
            <w:color w:val="333333"/>
            <w:sz w:val="15"/>
          </w:rPr>
          <w:instrText xml:space="preserve"> HYPERLINK "http://www.cnn.com" </w:instrText>
        </w:r>
        <w:r w:rsidRPr="002770DD">
          <w:rPr>
            <w:rFonts w:ascii="Verdana" w:eastAsia="Times New Roman" w:hAnsi="Verdana" w:cs="Times New Roman"/>
            <w:b/>
            <w:bCs/>
            <w:i/>
            <w:iCs/>
            <w:color w:val="333333"/>
            <w:sz w:val="15"/>
          </w:rPr>
          <w:fldChar w:fldCharType="separate"/>
        </w:r>
        <w:proofErr w:type="spellStart"/>
        <w:proofErr w:type="gramStart"/>
        <w:r w:rsidRPr="002770DD">
          <w:rPr>
            <w:rFonts w:ascii="Verdana" w:eastAsia="Times New Roman" w:hAnsi="Verdana" w:cs="Times New Roman"/>
            <w:b/>
            <w:bCs/>
            <w:i/>
            <w:iCs/>
            <w:color w:val="557799"/>
            <w:sz w:val="15"/>
          </w:rPr>
          <w:t>ubuntu</w:t>
        </w:r>
        <w:proofErr w:type="spellEnd"/>
        <w:r w:rsidRPr="002770DD">
          <w:rPr>
            <w:rFonts w:ascii="Verdana" w:eastAsia="Times New Roman" w:hAnsi="Verdana" w:cs="Times New Roman"/>
            <w:b/>
            <w:bCs/>
            <w:i/>
            <w:iCs/>
            <w:color w:val="557799"/>
            <w:sz w:val="15"/>
          </w:rPr>
          <w:t>-</w:t>
        </w:r>
        <w:proofErr w:type="gramEnd"/>
        <w:r w:rsidRPr="002770DD">
          <w:rPr>
            <w:rFonts w:ascii="Verdana" w:eastAsia="Times New Roman" w:hAnsi="Verdana" w:cs="Times New Roman"/>
            <w:b/>
            <w:bCs/>
            <w:i/>
            <w:iCs/>
            <w:color w:val="557799"/>
            <w:sz w:val="15"/>
          </w:rPr>
          <w:t>you!</w:t>
        </w:r>
        <w:r w:rsidRPr="002770DD">
          <w:rPr>
            <w:rFonts w:ascii="Verdana" w:eastAsia="Times New Roman" w:hAnsi="Verdana" w:cs="Times New Roman"/>
            <w:b/>
            <w:bCs/>
            <w:i/>
            <w:iCs/>
            <w:color w:val="333333"/>
            <w:sz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"comment-29237"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31st March 2007, 05:57</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76" w:author="Unknown"/>
          <w:rFonts w:ascii="Verdana" w:eastAsia="Times New Roman" w:hAnsi="Verdana" w:cs="Times New Roman"/>
          <w:color w:val="333333"/>
          <w:sz w:val="15"/>
          <w:szCs w:val="15"/>
        </w:rPr>
      </w:pPr>
      <w:ins w:id="77" w:author="Unknown">
        <w:r w:rsidRPr="002770DD">
          <w:rPr>
            <w:rFonts w:ascii="Verdana" w:eastAsia="Times New Roman" w:hAnsi="Verdana" w:cs="Times New Roman"/>
            <w:color w:val="333333"/>
            <w:sz w:val="15"/>
            <w:szCs w:val="15"/>
          </w:rPr>
          <w:t>Check your /etc/hosts file also!</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0F0F0"/>
        <w:spacing w:after="67" w:line="240" w:lineRule="atLeast"/>
        <w:ind w:left="202"/>
        <w:jc w:val="right"/>
        <w:rPr>
          <w:ins w:id="78" w:author="Unknown"/>
          <w:rFonts w:ascii="Verdana" w:eastAsia="Times New Roman" w:hAnsi="Verdana" w:cs="Times New Roman"/>
          <w:color w:val="CCCCCC"/>
          <w:sz w:val="34"/>
          <w:szCs w:val="34"/>
        </w:rPr>
      </w:pPr>
      <w:ins w:id="79" w:author="Unknown">
        <w:r w:rsidRPr="002770DD">
          <w:rPr>
            <w:rFonts w:ascii="Verdana" w:eastAsia="Times New Roman" w:hAnsi="Verdana" w:cs="Times New Roman"/>
            <w:color w:val="CCCCCC"/>
            <w:sz w:val="34"/>
            <w:szCs w:val="34"/>
          </w:rPr>
          <w:t>9</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80"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9" name="Picture 9" descr="http://www.gravatar.com/avatar/4b9d9d8bfc31dfae711f4b3488564bfd?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ravatar.com/avatar/4b9d9d8bfc31dfae711f4b3488564bfd?s=32&amp;d=http%3A%2F%2Fwww.gravatar.com%2Favatar%2Fad516503a11cd5ca435acc9bb6523536%3Fs%3D32&amp;r=G"/>
                    <pic:cNvPicPr>
                      <a:picLocks noChangeAspect="1" noChangeArrowheads="1"/>
                    </pic:cNvPicPr>
                  </pic:nvPicPr>
                  <pic:blipFill>
                    <a:blip r:embed="rId5"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ins w:id="81" w:author="Unknown">
        <w:r w:rsidRPr="002770DD">
          <w:rPr>
            <w:rFonts w:ascii="Verdana" w:eastAsia="Times New Roman" w:hAnsi="Verdana" w:cs="Times New Roman"/>
            <w:b/>
            <w:bCs/>
            <w:i/>
            <w:iCs/>
            <w:color w:val="333333"/>
            <w:sz w:val="15"/>
          </w:rPr>
          <w:fldChar w:fldCharType="begin"/>
        </w:r>
        <w:r w:rsidRPr="002770DD">
          <w:rPr>
            <w:rFonts w:ascii="Verdana" w:eastAsia="Times New Roman" w:hAnsi="Verdana" w:cs="Times New Roman"/>
            <w:b/>
            <w:bCs/>
            <w:i/>
            <w:iCs/>
            <w:color w:val="333333"/>
            <w:sz w:val="15"/>
          </w:rPr>
          <w:instrText xml:space="preserve"> HYPERLINK "http://www.lax-airport.net/" </w:instrText>
        </w:r>
        <w:r w:rsidRPr="002770DD">
          <w:rPr>
            <w:rFonts w:ascii="Verdana" w:eastAsia="Times New Roman" w:hAnsi="Verdana" w:cs="Times New Roman"/>
            <w:b/>
            <w:bCs/>
            <w:i/>
            <w:iCs/>
            <w:color w:val="333333"/>
            <w:sz w:val="15"/>
          </w:rPr>
          <w:fldChar w:fldCharType="separate"/>
        </w:r>
        <w:proofErr w:type="spellStart"/>
        <w:proofErr w:type="gramStart"/>
        <w:r w:rsidRPr="002770DD">
          <w:rPr>
            <w:rFonts w:ascii="Verdana" w:eastAsia="Times New Roman" w:hAnsi="Verdana" w:cs="Times New Roman"/>
            <w:b/>
            <w:bCs/>
            <w:i/>
            <w:iCs/>
            <w:color w:val="557799"/>
            <w:sz w:val="15"/>
          </w:rPr>
          <w:t>mario</w:t>
        </w:r>
        <w:proofErr w:type="spellEnd"/>
        <w:proofErr w:type="gramEnd"/>
        <w:r w:rsidRPr="002770DD">
          <w:rPr>
            <w:rFonts w:ascii="Verdana" w:eastAsia="Times New Roman" w:hAnsi="Verdana" w:cs="Times New Roman"/>
            <w:b/>
            <w:bCs/>
            <w:i/>
            <w:iCs/>
            <w:color w:val="333333"/>
            <w:sz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"comment-34357"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18th April 2007, 12:15</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82" w:author="Unknown"/>
          <w:rFonts w:ascii="Verdana" w:eastAsia="Times New Roman" w:hAnsi="Verdana" w:cs="Times New Roman"/>
          <w:color w:val="333333"/>
          <w:sz w:val="15"/>
          <w:szCs w:val="15"/>
        </w:rPr>
      </w:pPr>
      <w:ins w:id="83" w:author="Unknown">
        <w:r w:rsidRPr="002770DD">
          <w:rPr>
            <w:rFonts w:ascii="Verdana" w:eastAsia="Times New Roman" w:hAnsi="Verdana" w:cs="Times New Roman"/>
            <w:color w:val="333333"/>
            <w:sz w:val="15"/>
            <w:szCs w:val="15"/>
          </w:rPr>
          <w:t xml:space="preserve">If you are using </w:t>
        </w:r>
        <w:proofErr w:type="spellStart"/>
        <w:r w:rsidRPr="002770DD">
          <w:rPr>
            <w:rFonts w:ascii="Verdana" w:eastAsia="Times New Roman" w:hAnsi="Verdana" w:cs="Times New Roman"/>
            <w:color w:val="333333"/>
            <w:sz w:val="15"/>
            <w:szCs w:val="15"/>
          </w:rPr>
          <w:t>sendmail</w:t>
        </w:r>
        <w:proofErr w:type="spellEnd"/>
        <w:r w:rsidRPr="002770DD">
          <w:rPr>
            <w:rFonts w:ascii="Verdana" w:eastAsia="Times New Roman" w:hAnsi="Verdana" w:cs="Times New Roman"/>
            <w:color w:val="333333"/>
            <w:sz w:val="15"/>
            <w:szCs w:val="15"/>
          </w:rPr>
          <w:t xml:space="preserve"> edit /etc/mail/local-host-names file to include the new host-name. This will prevent </w:t>
        </w:r>
        <w:proofErr w:type="spellStart"/>
        <w:r w:rsidRPr="002770DD">
          <w:rPr>
            <w:rFonts w:ascii="Verdana" w:eastAsia="Times New Roman" w:hAnsi="Verdana" w:cs="Times New Roman"/>
            <w:color w:val="333333"/>
            <w:sz w:val="15"/>
            <w:szCs w:val="15"/>
          </w:rPr>
          <w:t>sendmail</w:t>
        </w:r>
        <w:proofErr w:type="spellEnd"/>
        <w:r w:rsidRPr="002770DD">
          <w:rPr>
            <w:rFonts w:ascii="Verdana" w:eastAsia="Times New Roman" w:hAnsi="Verdana" w:cs="Times New Roman"/>
            <w:color w:val="333333"/>
            <w:sz w:val="15"/>
            <w:szCs w:val="15"/>
          </w:rPr>
          <w:t xml:space="preserve"> from hanging up when the system is restarted.</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AFAFA"/>
        <w:spacing w:after="67" w:line="240" w:lineRule="atLeast"/>
        <w:ind w:left="202"/>
        <w:jc w:val="right"/>
        <w:rPr>
          <w:ins w:id="84" w:author="Unknown"/>
          <w:rFonts w:ascii="Verdana" w:eastAsia="Times New Roman" w:hAnsi="Verdana" w:cs="Times New Roman"/>
          <w:color w:val="CCCCCC"/>
          <w:sz w:val="34"/>
          <w:szCs w:val="34"/>
        </w:rPr>
      </w:pPr>
      <w:ins w:id="85" w:author="Unknown">
        <w:r w:rsidRPr="002770DD">
          <w:rPr>
            <w:rFonts w:ascii="Verdana" w:eastAsia="Times New Roman" w:hAnsi="Verdana" w:cs="Times New Roman"/>
            <w:color w:val="CCCCCC"/>
            <w:sz w:val="34"/>
            <w:szCs w:val="34"/>
          </w:rPr>
          <w:t>10</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86"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10" name="Picture 10" descr="http://www.gravatar.com/avatar/7db6c276281f301bc44f4700e6a9e211?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ravatar.com/avatar/7db6c276281f301bc44f4700e6a9e211?s=32&amp;d=http%3A%2F%2Fwww.gravatar.com%2Favatar%2Fad516503a11cd5ca435acc9bb6523536%3Fs%3D32&amp;r=G"/>
                    <pic:cNvPicPr>
                      <a:picLocks noChangeAspect="1" noChangeArrowheads="1"/>
                    </pic:cNvPicPr>
                  </pic:nvPicPr>
                  <pic:blipFill>
                    <a:blip r:embed="rId5"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ins w:id="87" w:author="Unknown">
        <w:r w:rsidRPr="002770DD">
          <w:rPr>
            <w:rFonts w:ascii="Verdana" w:eastAsia="Times New Roman" w:hAnsi="Verdana" w:cs="Times New Roman"/>
            <w:b/>
            <w:bCs/>
            <w:i/>
            <w:iCs/>
            <w:color w:val="333333"/>
            <w:sz w:val="15"/>
          </w:rPr>
          <w:fldChar w:fldCharType="begin"/>
        </w:r>
        <w:r w:rsidRPr="002770DD">
          <w:rPr>
            <w:rFonts w:ascii="Verdana" w:eastAsia="Times New Roman" w:hAnsi="Verdana" w:cs="Times New Roman"/>
            <w:b/>
            <w:bCs/>
            <w:i/>
            <w:iCs/>
            <w:color w:val="333333"/>
            <w:sz w:val="15"/>
          </w:rPr>
          <w:instrText xml:space="preserve"> HYPERLINK "http://www.bcgreen.com" </w:instrText>
        </w:r>
        <w:r w:rsidRPr="002770DD">
          <w:rPr>
            <w:rFonts w:ascii="Verdana" w:eastAsia="Times New Roman" w:hAnsi="Verdana" w:cs="Times New Roman"/>
            <w:b/>
            <w:bCs/>
            <w:i/>
            <w:iCs/>
            <w:color w:val="333333"/>
            <w:sz w:val="15"/>
          </w:rPr>
          <w:fldChar w:fldCharType="separate"/>
        </w:r>
        <w:r w:rsidRPr="002770DD">
          <w:rPr>
            <w:rFonts w:ascii="Verdana" w:eastAsia="Times New Roman" w:hAnsi="Verdana" w:cs="Times New Roman"/>
            <w:b/>
            <w:bCs/>
            <w:i/>
            <w:iCs/>
            <w:color w:val="557799"/>
            <w:sz w:val="15"/>
          </w:rPr>
          <w:t>Stephen Samuel</w:t>
        </w:r>
        <w:r w:rsidRPr="002770DD">
          <w:rPr>
            <w:rFonts w:ascii="Verdana" w:eastAsia="Times New Roman" w:hAnsi="Verdana" w:cs="Times New Roman"/>
            <w:b/>
            <w:bCs/>
            <w:i/>
            <w:iCs/>
            <w:color w:val="333333"/>
            <w:sz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"comment-71268"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22nd August 2007, 16:09</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88" w:author="Unknown"/>
          <w:rFonts w:ascii="Verdana" w:eastAsia="Times New Roman" w:hAnsi="Verdana" w:cs="Times New Roman"/>
          <w:color w:val="333333"/>
          <w:sz w:val="15"/>
          <w:szCs w:val="15"/>
        </w:rPr>
      </w:pPr>
      <w:ins w:id="89" w:author="Unknown">
        <w:r w:rsidRPr="002770DD">
          <w:rPr>
            <w:rFonts w:ascii="Verdana" w:eastAsia="Times New Roman" w:hAnsi="Verdana" w:cs="Times New Roman"/>
            <w:color w:val="333333"/>
            <w:sz w:val="15"/>
            <w:szCs w:val="15"/>
          </w:rPr>
          <w:t>Before you reboot your system, I would suggest the following:</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90" w:author="Unknown"/>
          <w:rFonts w:ascii="Verdana" w:eastAsia="Times New Roman" w:hAnsi="Verdana" w:cs="Times New Roman"/>
          <w:color w:val="333333"/>
          <w:sz w:val="15"/>
          <w:szCs w:val="15"/>
        </w:rPr>
      </w:pPr>
      <w:proofErr w:type="spellStart"/>
      <w:proofErr w:type="gramStart"/>
      <w:ins w:id="91" w:author="Unknown">
        <w:r w:rsidRPr="002770DD">
          <w:rPr>
            <w:rFonts w:ascii="Verdana" w:eastAsia="Times New Roman" w:hAnsi="Verdana" w:cs="Times New Roman"/>
            <w:color w:val="333333"/>
            <w:sz w:val="15"/>
            <w:szCs w:val="15"/>
          </w:rPr>
          <w:t>sudo</w:t>
        </w:r>
        <w:proofErr w:type="spellEnd"/>
        <w:proofErr w:type="gramEnd"/>
        <w:r w:rsidRPr="002770DD">
          <w:rPr>
            <w:rFonts w:ascii="Verdana" w:eastAsia="Times New Roman" w:hAnsi="Verdana" w:cs="Times New Roman"/>
            <w:color w:val="333333"/>
            <w:sz w:val="15"/>
            <w:szCs w:val="15"/>
          </w:rPr>
          <w:t xml:space="preserve"> bash ; # starts a root shell</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92" w:author="Unknown"/>
          <w:rFonts w:ascii="Verdana" w:eastAsia="Times New Roman" w:hAnsi="Verdana" w:cs="Times New Roman"/>
          <w:color w:val="333333"/>
          <w:sz w:val="15"/>
          <w:szCs w:val="15"/>
        </w:rPr>
      </w:pPr>
      <w:ins w:id="93" w:author="Unknown">
        <w:r w:rsidRPr="002770DD">
          <w:rPr>
            <w:rFonts w:ascii="Verdana" w:eastAsia="Times New Roman" w:hAnsi="Verdana" w:cs="Times New Roman"/>
            <w:color w:val="333333"/>
            <w:sz w:val="15"/>
            <w:szCs w:val="15"/>
          </w:rPr>
          <w:t xml:space="preserve"># </w:t>
        </w:r>
        <w:proofErr w:type="gramStart"/>
        <w:r w:rsidRPr="002770DD">
          <w:rPr>
            <w:rFonts w:ascii="Verdana" w:eastAsia="Times New Roman" w:hAnsi="Verdana" w:cs="Times New Roman"/>
            <w:color w:val="333333"/>
            <w:sz w:val="15"/>
            <w:szCs w:val="15"/>
          </w:rPr>
          <w:t>next</w:t>
        </w:r>
        <w:proofErr w:type="gramEnd"/>
        <w:r w:rsidRPr="002770DD">
          <w:rPr>
            <w:rFonts w:ascii="Verdana" w:eastAsia="Times New Roman" w:hAnsi="Verdana" w:cs="Times New Roman"/>
            <w:color w:val="333333"/>
            <w:sz w:val="15"/>
            <w:szCs w:val="15"/>
          </w:rPr>
          <w:t xml:space="preserve"> print a list of files with the current hostname in them</w:t>
        </w:r>
        <w:r w:rsidRPr="002770DD">
          <w:rPr>
            <w:rFonts w:ascii="Verdana" w:eastAsia="Times New Roman" w:hAnsi="Verdana" w:cs="Times New Roman"/>
            <w:color w:val="333333"/>
            <w:sz w:val="15"/>
            <w:szCs w:val="15"/>
          </w:rPr>
          <w:br/>
          <w:t># (you may want to redirect this into a file for future reference)</w:t>
        </w:r>
        <w:r w:rsidRPr="002770DD">
          <w:rPr>
            <w:rFonts w:ascii="Verdana" w:eastAsia="Times New Roman" w:hAnsi="Verdana" w:cs="Times New Roman"/>
            <w:color w:val="333333"/>
            <w:sz w:val="15"/>
            <w:szCs w:val="15"/>
          </w:rPr>
          <w:br/>
        </w:r>
        <w:proofErr w:type="spellStart"/>
        <w:r w:rsidRPr="002770DD">
          <w:rPr>
            <w:rFonts w:ascii="Verdana" w:eastAsia="Times New Roman" w:hAnsi="Verdana" w:cs="Times New Roman"/>
            <w:color w:val="333333"/>
            <w:sz w:val="15"/>
            <w:szCs w:val="15"/>
          </w:rPr>
          <w:t>grep</w:t>
        </w:r>
        <w:proofErr w:type="spellEnd"/>
        <w:r w:rsidRPr="002770DD">
          <w:rPr>
            <w:rFonts w:ascii="Verdana" w:eastAsia="Times New Roman" w:hAnsi="Verdana" w:cs="Times New Roman"/>
            <w:color w:val="333333"/>
            <w:sz w:val="15"/>
            <w:szCs w:val="15"/>
          </w:rPr>
          <w:t xml:space="preserve"> -r -l $( hostname) .</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94" w:author="Unknown"/>
          <w:rFonts w:ascii="Verdana" w:eastAsia="Times New Roman" w:hAnsi="Verdana" w:cs="Times New Roman"/>
          <w:color w:val="333333"/>
          <w:sz w:val="15"/>
          <w:szCs w:val="15"/>
        </w:rPr>
      </w:pPr>
      <w:ins w:id="95" w:author="Unknown">
        <w:r w:rsidRPr="002770DD">
          <w:rPr>
            <w:rFonts w:ascii="Verdana" w:eastAsia="Times New Roman" w:hAnsi="Verdana" w:cs="Times New Roman"/>
            <w:color w:val="333333"/>
            <w:sz w:val="15"/>
            <w:szCs w:val="15"/>
          </w:rPr>
          <w:t># now edit that same set of filenames</w:t>
        </w:r>
        <w:r w:rsidRPr="002770DD">
          <w:rPr>
            <w:rFonts w:ascii="Verdana" w:eastAsia="Times New Roman" w:hAnsi="Verdana" w:cs="Times New Roman"/>
            <w:color w:val="333333"/>
            <w:sz w:val="15"/>
            <w:szCs w:val="15"/>
          </w:rPr>
          <w:br/>
          <w:t>vi $</w:t>
        </w:r>
        <w:proofErr w:type="gramStart"/>
        <w:r w:rsidRPr="002770DD">
          <w:rPr>
            <w:rFonts w:ascii="Verdana" w:eastAsia="Times New Roman" w:hAnsi="Verdana" w:cs="Times New Roman"/>
            <w:color w:val="333333"/>
            <w:sz w:val="15"/>
            <w:szCs w:val="15"/>
          </w:rPr>
          <w:t xml:space="preserve">( </w:t>
        </w:r>
        <w:proofErr w:type="spellStart"/>
        <w:r w:rsidRPr="002770DD">
          <w:rPr>
            <w:rFonts w:ascii="Verdana" w:eastAsia="Times New Roman" w:hAnsi="Verdana" w:cs="Times New Roman"/>
            <w:color w:val="333333"/>
            <w:sz w:val="15"/>
            <w:szCs w:val="15"/>
          </w:rPr>
          <w:t>grep</w:t>
        </w:r>
        <w:proofErr w:type="spellEnd"/>
        <w:proofErr w:type="gramEnd"/>
        <w:r w:rsidRPr="002770DD">
          <w:rPr>
            <w:rFonts w:ascii="Verdana" w:eastAsia="Times New Roman" w:hAnsi="Verdana" w:cs="Times New Roman"/>
            <w:color w:val="333333"/>
            <w:sz w:val="15"/>
            <w:szCs w:val="15"/>
          </w:rPr>
          <w:t xml:space="preserve"> -r -l $(hostname) . )</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0F0F0"/>
        <w:spacing w:after="67" w:line="240" w:lineRule="atLeast"/>
        <w:ind w:left="202"/>
        <w:jc w:val="right"/>
        <w:rPr>
          <w:ins w:id="96" w:author="Unknown"/>
          <w:rFonts w:ascii="Verdana" w:eastAsia="Times New Roman" w:hAnsi="Verdana" w:cs="Times New Roman"/>
          <w:color w:val="CCCCCC"/>
          <w:sz w:val="34"/>
          <w:szCs w:val="34"/>
        </w:rPr>
      </w:pPr>
      <w:ins w:id="97" w:author="Unknown">
        <w:r w:rsidRPr="002770DD">
          <w:rPr>
            <w:rFonts w:ascii="Verdana" w:eastAsia="Times New Roman" w:hAnsi="Verdana" w:cs="Times New Roman"/>
            <w:color w:val="CCCCCC"/>
            <w:sz w:val="34"/>
            <w:szCs w:val="34"/>
          </w:rPr>
          <w:t>11</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98"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11" name="Picture 11" descr="http://www.gravatar.com/avatar/9baa20d6607abd4924fb52efd93d53e6?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ravatar.com/avatar/9baa20d6607abd4924fb52efd93d53e6?s=32&amp;d=http%3A%2F%2Fwww.gravatar.com%2Favatar%2Fad516503a11cd5ca435acc9bb6523536%3Fs%3D32&amp;r=G"/>
                    <pic:cNvPicPr>
                      <a:picLocks noChangeAspect="1" noChangeArrowheads="1"/>
                    </pic:cNvPicPr>
                  </pic:nvPicPr>
                  <pic:blipFill>
                    <a:blip r:embed="rId7"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ins w:id="99" w:author="Unknown">
        <w:r w:rsidRPr="002770DD">
          <w:rPr>
            <w:rFonts w:ascii="Verdana" w:eastAsia="Times New Roman" w:hAnsi="Verdana" w:cs="Times New Roman"/>
            <w:b/>
            <w:bCs/>
            <w:i/>
            <w:iCs/>
            <w:color w:val="333333"/>
            <w:sz w:val="15"/>
          </w:rPr>
          <w:t>Peter</w:t>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"comment-77343"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11th September 2007, 10:25</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100" w:author="Unknown"/>
          <w:rFonts w:ascii="Verdana" w:eastAsia="Times New Roman" w:hAnsi="Verdana" w:cs="Times New Roman"/>
          <w:color w:val="333333"/>
          <w:sz w:val="15"/>
          <w:szCs w:val="15"/>
        </w:rPr>
      </w:pPr>
      <w:proofErr w:type="gramStart"/>
      <w:ins w:id="101" w:author="Unknown">
        <w:r w:rsidRPr="002770DD">
          <w:rPr>
            <w:rFonts w:ascii="Verdana" w:eastAsia="Times New Roman" w:hAnsi="Verdana" w:cs="Times New Roman"/>
            <w:color w:val="333333"/>
            <w:sz w:val="15"/>
            <w:szCs w:val="15"/>
          </w:rPr>
          <w:t>on</w:t>
        </w:r>
        <w:proofErr w:type="gramEnd"/>
        <w:r w:rsidRPr="002770DD">
          <w:rPr>
            <w:rFonts w:ascii="Verdana" w:eastAsia="Times New Roman" w:hAnsi="Verdana" w:cs="Times New Roman"/>
            <w:color w:val="333333"/>
            <w:sz w:val="15"/>
            <w:szCs w:val="15"/>
          </w:rPr>
          <w:t xml:space="preserve"> my system (</w:t>
        </w:r>
        <w:proofErr w:type="spellStart"/>
        <w:r w:rsidRPr="002770DD">
          <w:rPr>
            <w:rFonts w:ascii="Verdana" w:eastAsia="Times New Roman" w:hAnsi="Verdana" w:cs="Times New Roman"/>
            <w:color w:val="333333"/>
            <w:sz w:val="15"/>
            <w:szCs w:val="15"/>
          </w:rPr>
          <w:t>ubuntu</w:t>
        </w:r>
        <w:proofErr w:type="spellEnd"/>
        <w:r w:rsidRPr="002770DD">
          <w:rPr>
            <w:rFonts w:ascii="Verdana" w:eastAsia="Times New Roman" w:hAnsi="Verdana" w:cs="Times New Roman"/>
            <w:color w:val="333333"/>
            <w:sz w:val="15"/>
            <w:szCs w:val="15"/>
          </w:rPr>
          <w:t>) there’s also /etc/</w:t>
        </w:r>
        <w:proofErr w:type="spellStart"/>
        <w:r w:rsidRPr="002770DD">
          <w:rPr>
            <w:rFonts w:ascii="Verdana" w:eastAsia="Times New Roman" w:hAnsi="Verdana" w:cs="Times New Roman"/>
            <w:color w:val="333333"/>
            <w:sz w:val="15"/>
            <w:szCs w:val="15"/>
          </w:rPr>
          <w:t>mailname</w:t>
        </w:r>
        <w:proofErr w:type="spellEnd"/>
        <w:r w:rsidRPr="002770DD">
          <w:rPr>
            <w:rFonts w:ascii="Verdana" w:eastAsia="Times New Roman" w:hAnsi="Verdana" w:cs="Times New Roman"/>
            <w:color w:val="333333"/>
            <w:sz w:val="15"/>
            <w:szCs w:val="15"/>
          </w:rPr>
          <w:t xml:space="preserve"> and some settings in /etc/postfix/main.cf</w:t>
        </w:r>
        <w:r w:rsidRPr="002770DD">
          <w:rPr>
            <w:rFonts w:ascii="Verdana" w:eastAsia="Times New Roman" w:hAnsi="Verdana" w:cs="Times New Roman"/>
            <w:color w:val="333333"/>
            <w:sz w:val="15"/>
            <w:szCs w:val="15"/>
          </w:rPr>
          <w:br/>
          <w:t>but I’m still seeing one header in outgoing emails that show the old domain…</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AFAFA"/>
        <w:spacing w:after="67" w:line="240" w:lineRule="atLeast"/>
        <w:ind w:left="202"/>
        <w:jc w:val="right"/>
        <w:rPr>
          <w:ins w:id="102" w:author="Unknown"/>
          <w:rFonts w:ascii="Verdana" w:eastAsia="Times New Roman" w:hAnsi="Verdana" w:cs="Times New Roman"/>
          <w:color w:val="CCCCCC"/>
          <w:sz w:val="34"/>
          <w:szCs w:val="34"/>
        </w:rPr>
      </w:pPr>
      <w:ins w:id="103" w:author="Unknown">
        <w:r w:rsidRPr="002770DD">
          <w:rPr>
            <w:rFonts w:ascii="Verdana" w:eastAsia="Times New Roman" w:hAnsi="Verdana" w:cs="Times New Roman"/>
            <w:color w:val="CCCCCC"/>
            <w:sz w:val="34"/>
            <w:szCs w:val="34"/>
          </w:rPr>
          <w:t>12</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104"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12" name="Picture 12" descr="http://www.gravatar.com/avatar/ace54581e0b9f064263d5136c02ac28c?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gravatar.com/avatar/ace54581e0b9f064263d5136c02ac28c?s=32&amp;d=http%3A%2F%2Fwww.gravatar.com%2Favatar%2Fad516503a11cd5ca435acc9bb6523536%3Fs%3D32&amp;r=G"/>
                    <pic:cNvPicPr>
                      <a:picLocks noChangeAspect="1" noChangeArrowheads="1"/>
                    </pic:cNvPicPr>
                  </pic:nvPicPr>
                  <pic:blipFill>
                    <a:blip r:embed="rId6"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ins w:id="105" w:author="Unknown">
        <w:r w:rsidRPr="002770DD">
          <w:rPr>
            <w:rFonts w:ascii="Verdana" w:eastAsia="Times New Roman" w:hAnsi="Verdana" w:cs="Times New Roman"/>
            <w:b/>
            <w:bCs/>
            <w:i/>
            <w:iCs/>
            <w:color w:val="333333"/>
            <w:sz w:val="15"/>
          </w:rPr>
          <w:fldChar w:fldCharType="begin"/>
        </w:r>
        <w:r w:rsidRPr="002770DD">
          <w:rPr>
            <w:rFonts w:ascii="Verdana" w:eastAsia="Times New Roman" w:hAnsi="Verdana" w:cs="Times New Roman"/>
            <w:b/>
            <w:bCs/>
            <w:i/>
            <w:iCs/>
            <w:color w:val="333333"/>
            <w:sz w:val="15"/>
          </w:rPr>
          <w:instrText xml:space="preserve"> HYPERLINK "http://www.ducea.com" </w:instrText>
        </w:r>
        <w:r w:rsidRPr="002770DD">
          <w:rPr>
            <w:rFonts w:ascii="Verdana" w:eastAsia="Times New Roman" w:hAnsi="Verdana" w:cs="Times New Roman"/>
            <w:b/>
            <w:bCs/>
            <w:i/>
            <w:iCs/>
            <w:color w:val="333333"/>
            <w:sz w:val="15"/>
          </w:rPr>
          <w:fldChar w:fldCharType="separate"/>
        </w:r>
        <w:r w:rsidRPr="002770DD">
          <w:rPr>
            <w:rFonts w:ascii="Verdana" w:eastAsia="Times New Roman" w:hAnsi="Verdana" w:cs="Times New Roman"/>
            <w:b/>
            <w:bCs/>
            <w:i/>
            <w:iCs/>
            <w:color w:val="557799"/>
            <w:sz w:val="15"/>
          </w:rPr>
          <w:t>- Marius -</w:t>
        </w:r>
        <w:r w:rsidRPr="002770DD">
          <w:rPr>
            <w:rFonts w:ascii="Verdana" w:eastAsia="Times New Roman" w:hAnsi="Verdana" w:cs="Times New Roman"/>
            <w:b/>
            <w:bCs/>
            <w:i/>
            <w:iCs/>
            <w:color w:val="333333"/>
            <w:sz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"comment-77347"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11th September 2007, 11:11</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106" w:author="Unknown"/>
          <w:rFonts w:ascii="Verdana" w:eastAsia="Times New Roman" w:hAnsi="Verdana" w:cs="Times New Roman"/>
          <w:color w:val="333333"/>
          <w:sz w:val="15"/>
          <w:szCs w:val="15"/>
        </w:rPr>
      </w:pPr>
      <w:ins w:id="107" w:author="Unknown">
        <w:r w:rsidRPr="002770DD">
          <w:rPr>
            <w:rFonts w:ascii="Verdana" w:eastAsia="Times New Roman" w:hAnsi="Verdana" w:cs="Times New Roman"/>
            <w:color w:val="333333"/>
            <w:sz w:val="15"/>
            <w:szCs w:val="15"/>
          </w:rPr>
          <w:t>Peter: check /etc/hosts and change there any occurrence for the main system IP with the proper new hostname. Restart postfix and it should work now.</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0F0F0"/>
        <w:spacing w:after="67" w:line="240" w:lineRule="atLeast"/>
        <w:ind w:left="202"/>
        <w:jc w:val="right"/>
        <w:rPr>
          <w:ins w:id="108" w:author="Unknown"/>
          <w:rFonts w:ascii="Verdana" w:eastAsia="Times New Roman" w:hAnsi="Verdana" w:cs="Times New Roman"/>
          <w:color w:val="CCCCCC"/>
          <w:sz w:val="34"/>
          <w:szCs w:val="34"/>
        </w:rPr>
      </w:pPr>
      <w:ins w:id="109" w:author="Unknown">
        <w:r w:rsidRPr="002770DD">
          <w:rPr>
            <w:rFonts w:ascii="Verdana" w:eastAsia="Times New Roman" w:hAnsi="Verdana" w:cs="Times New Roman"/>
            <w:color w:val="CCCCCC"/>
            <w:sz w:val="34"/>
            <w:szCs w:val="34"/>
          </w:rPr>
          <w:t>13</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110" w:author="Unknown"/>
          <w:rFonts w:ascii="Verdana" w:eastAsia="Times New Roman" w:hAnsi="Verdana" w:cs="Times New Roman"/>
          <w:color w:val="333333"/>
          <w:sz w:val="15"/>
          <w:szCs w:val="15"/>
        </w:rPr>
      </w:pPr>
      <w:ins w:id="111" w:author="Unknown">
        <w:r w:rsidRPr="002770DD">
          <w:rPr>
            <w:rFonts w:ascii="Verdana" w:eastAsia="Times New Roman" w:hAnsi="Verdana" w:cs="Times New Roman"/>
            <w:b/>
            <w:bCs/>
            <w:i/>
            <w:iCs/>
            <w:color w:val="333333"/>
            <w:sz w:val="15"/>
          </w:rPr>
          <w:fldChar w:fldCharType="begin"/>
        </w:r>
        <w:r w:rsidRPr="002770DD">
          <w:rPr>
            <w:rFonts w:ascii="Verdana" w:eastAsia="Times New Roman" w:hAnsi="Verdana" w:cs="Times New Roman"/>
            <w:b/>
            <w:bCs/>
            <w:i/>
            <w:iCs/>
            <w:color w:val="333333"/>
            <w:sz w:val="15"/>
          </w:rPr>
          <w:instrText xml:space="preserve"> HYPERLINK "http://linux30.wordpress.com/2008/04/22/rename-linux-hostname/" </w:instrText>
        </w:r>
        <w:r w:rsidRPr="002770DD">
          <w:rPr>
            <w:rFonts w:ascii="Verdana" w:eastAsia="Times New Roman" w:hAnsi="Verdana" w:cs="Times New Roman"/>
            <w:b/>
            <w:bCs/>
            <w:i/>
            <w:iCs/>
            <w:color w:val="333333"/>
            <w:sz w:val="15"/>
          </w:rPr>
          <w:fldChar w:fldCharType="separate"/>
        </w:r>
        <w:r w:rsidRPr="002770DD">
          <w:rPr>
            <w:rFonts w:ascii="Verdana" w:eastAsia="Times New Roman" w:hAnsi="Verdana" w:cs="Times New Roman"/>
            <w:b/>
            <w:bCs/>
            <w:i/>
            <w:iCs/>
            <w:color w:val="557799"/>
            <w:sz w:val="15"/>
          </w:rPr>
          <w:t>Rename Linux hostname « The learning blog |||</w:t>
        </w:r>
        <w:r w:rsidRPr="002770DD">
          <w:rPr>
            <w:rFonts w:ascii="Verdana" w:eastAsia="Times New Roman" w:hAnsi="Verdana" w:cs="Times New Roman"/>
            <w:b/>
            <w:bCs/>
            <w:i/>
            <w:iCs/>
            <w:color w:val="333333"/>
            <w:sz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"comment-147704"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22nd April 2008, 05:50</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112" w:author="Unknown"/>
          <w:rFonts w:ascii="Verdana" w:eastAsia="Times New Roman" w:hAnsi="Verdana" w:cs="Times New Roman"/>
          <w:color w:val="333333"/>
          <w:sz w:val="15"/>
          <w:szCs w:val="15"/>
        </w:rPr>
      </w:pPr>
      <w:ins w:id="113" w:author="Unknown">
        <w:r w:rsidRPr="002770DD">
          <w:rPr>
            <w:rFonts w:ascii="Verdana" w:eastAsia="Times New Roman" w:hAnsi="Verdana" w:cs="Times New Roman"/>
            <w:color w:val="333333"/>
            <w:sz w:val="15"/>
            <w:szCs w:val="15"/>
          </w:rPr>
          <w:t>[...] (http://www.ducea.com/2006/08/07/how-to-change-the-hostname-of-a-linux-system/) [...]</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AFAFA"/>
        <w:spacing w:after="67" w:line="240" w:lineRule="atLeast"/>
        <w:ind w:left="202"/>
        <w:jc w:val="right"/>
        <w:rPr>
          <w:ins w:id="114" w:author="Unknown"/>
          <w:rFonts w:ascii="Verdana" w:eastAsia="Times New Roman" w:hAnsi="Verdana" w:cs="Times New Roman"/>
          <w:color w:val="CCCCCC"/>
          <w:sz w:val="34"/>
          <w:szCs w:val="34"/>
        </w:rPr>
      </w:pPr>
      <w:ins w:id="115" w:author="Unknown">
        <w:r w:rsidRPr="002770DD">
          <w:rPr>
            <w:rFonts w:ascii="Verdana" w:eastAsia="Times New Roman" w:hAnsi="Verdana" w:cs="Times New Roman"/>
            <w:color w:val="CCCCCC"/>
            <w:sz w:val="34"/>
            <w:szCs w:val="34"/>
          </w:rPr>
          <w:t>14</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116"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13" name="Picture 13" descr="http://www.gravatar.com/avatar/cdc7f4d002b32a4782ab1a0d6c7430cc?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ravatar.com/avatar/cdc7f4d002b32a4782ab1a0d6c7430cc?s=32&amp;d=http%3A%2F%2Fwww.gravatar.com%2Favatar%2Fad516503a11cd5ca435acc9bb6523536%3Fs%3D32&amp;r=G"/>
                    <pic:cNvPicPr>
                      <a:picLocks noChangeAspect="1" noChangeArrowheads="1"/>
                    </pic:cNvPicPr>
                  </pic:nvPicPr>
                  <pic:blipFill>
                    <a:blip r:embed="rId5"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roofErr w:type="spellStart"/>
      <w:proofErr w:type="gramStart"/>
      <w:ins w:id="117" w:author="Unknown">
        <w:r w:rsidRPr="002770DD">
          <w:rPr>
            <w:rFonts w:ascii="Verdana" w:eastAsia="Times New Roman" w:hAnsi="Verdana" w:cs="Times New Roman"/>
            <w:b/>
            <w:bCs/>
            <w:i/>
            <w:iCs/>
            <w:color w:val="333333"/>
            <w:sz w:val="15"/>
          </w:rPr>
          <w:t>hadi</w:t>
        </w:r>
        <w:proofErr w:type="spellEnd"/>
        <w:proofErr w:type="gramEnd"/>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"comment-168804"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30th May 2008, 04:19</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118" w:author="Unknown"/>
          <w:rFonts w:ascii="Verdana" w:eastAsia="Times New Roman" w:hAnsi="Verdana" w:cs="Times New Roman"/>
          <w:color w:val="333333"/>
          <w:sz w:val="15"/>
          <w:szCs w:val="15"/>
        </w:rPr>
      </w:pPr>
      <w:ins w:id="119" w:author="Unknown">
        <w:r w:rsidRPr="002770DD">
          <w:rPr>
            <w:rFonts w:ascii="Verdana" w:eastAsia="Times New Roman" w:hAnsi="Verdana" w:cs="Times New Roman"/>
            <w:color w:val="333333"/>
            <w:sz w:val="15"/>
            <w:szCs w:val="15"/>
          </w:rPr>
          <w:t xml:space="preserve">I think that we should </w:t>
        </w:r>
        <w:proofErr w:type="spellStart"/>
        <w:r w:rsidRPr="002770DD">
          <w:rPr>
            <w:rFonts w:ascii="Verdana" w:eastAsia="Times New Roman" w:hAnsi="Verdana" w:cs="Times New Roman"/>
            <w:color w:val="333333"/>
            <w:sz w:val="15"/>
            <w:szCs w:val="15"/>
          </w:rPr>
          <w:t>ad</w:t>
        </w:r>
        <w:proofErr w:type="spellEnd"/>
        <w:r w:rsidRPr="002770DD">
          <w:rPr>
            <w:rFonts w:ascii="Verdana" w:eastAsia="Times New Roman" w:hAnsi="Verdana" w:cs="Times New Roman"/>
            <w:color w:val="333333"/>
            <w:sz w:val="15"/>
            <w:szCs w:val="15"/>
          </w:rPr>
          <w:t xml:space="preserve"> an IN A to the hostname and modify the DNS zone as well.</w:t>
        </w:r>
        <w:r w:rsidRPr="002770DD">
          <w:rPr>
            <w:rFonts w:ascii="Verdana" w:eastAsia="Times New Roman" w:hAnsi="Verdana" w:cs="Times New Roman"/>
            <w:color w:val="333333"/>
            <w:sz w:val="15"/>
            <w:szCs w:val="15"/>
          </w:rPr>
          <w:br/>
          <w:t xml:space="preserve">Changing only the hostname will result in some </w:t>
        </w:r>
        <w:proofErr w:type="spellStart"/>
        <w:r w:rsidRPr="002770DD">
          <w:rPr>
            <w:rFonts w:ascii="Verdana" w:eastAsia="Times New Roman" w:hAnsi="Verdana" w:cs="Times New Roman"/>
            <w:color w:val="333333"/>
            <w:sz w:val="15"/>
            <w:szCs w:val="15"/>
          </w:rPr>
          <w:t>truble</w:t>
        </w:r>
        <w:proofErr w:type="spellEnd"/>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0F0F0"/>
        <w:spacing w:after="67" w:line="240" w:lineRule="atLeast"/>
        <w:ind w:left="202"/>
        <w:jc w:val="right"/>
        <w:rPr>
          <w:ins w:id="120" w:author="Unknown"/>
          <w:rFonts w:ascii="Verdana" w:eastAsia="Times New Roman" w:hAnsi="Verdana" w:cs="Times New Roman"/>
          <w:color w:val="CCCCCC"/>
          <w:sz w:val="34"/>
          <w:szCs w:val="34"/>
        </w:rPr>
      </w:pPr>
      <w:ins w:id="121" w:author="Unknown">
        <w:r w:rsidRPr="002770DD">
          <w:rPr>
            <w:rFonts w:ascii="Verdana" w:eastAsia="Times New Roman" w:hAnsi="Verdana" w:cs="Times New Roman"/>
            <w:color w:val="CCCCCC"/>
            <w:sz w:val="34"/>
            <w:szCs w:val="34"/>
          </w:rPr>
          <w:t>15</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122"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14" name="Picture 14" descr="http://www.gravatar.com/avatar/f4f7085cf057b5618f8f5b87718c8291?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gravatar.com/avatar/f4f7085cf057b5618f8f5b87718c8291?s=32&amp;d=http%3A%2F%2Fwww.gravatar.com%2Favatar%2Fad516503a11cd5ca435acc9bb6523536%3Fs%3D32&amp;r=G"/>
                    <pic:cNvPicPr>
                      <a:picLocks noChangeAspect="1" noChangeArrowheads="1"/>
                    </pic:cNvPicPr>
                  </pic:nvPicPr>
                  <pic:blipFill>
                    <a:blip r:embed="rId5"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ins w:id="123" w:author="Unknown">
        <w:r w:rsidRPr="002770DD">
          <w:rPr>
            <w:rFonts w:ascii="Verdana" w:eastAsia="Times New Roman" w:hAnsi="Verdana" w:cs="Times New Roman"/>
            <w:b/>
            <w:bCs/>
            <w:i/>
            <w:iCs/>
            <w:color w:val="333333"/>
            <w:sz w:val="15"/>
          </w:rPr>
          <w:fldChar w:fldCharType="begin"/>
        </w:r>
        <w:r w:rsidRPr="002770DD">
          <w:rPr>
            <w:rFonts w:ascii="Verdana" w:eastAsia="Times New Roman" w:hAnsi="Verdana" w:cs="Times New Roman"/>
            <w:b/>
            <w:bCs/>
            <w:i/>
            <w:iCs/>
            <w:color w:val="333333"/>
            <w:sz w:val="15"/>
          </w:rPr>
          <w:instrText xml:space="preserve"> HYPERLINK "http://www.gapinfotainment.com" </w:instrText>
        </w:r>
        <w:r w:rsidRPr="002770DD">
          <w:rPr>
            <w:rFonts w:ascii="Verdana" w:eastAsia="Times New Roman" w:hAnsi="Verdana" w:cs="Times New Roman"/>
            <w:b/>
            <w:bCs/>
            <w:i/>
            <w:iCs/>
            <w:color w:val="333333"/>
            <w:sz w:val="15"/>
          </w:rPr>
          <w:fldChar w:fldCharType="separate"/>
        </w:r>
        <w:r w:rsidRPr="002770DD">
          <w:rPr>
            <w:rFonts w:ascii="Verdana" w:eastAsia="Times New Roman" w:hAnsi="Verdana" w:cs="Times New Roman"/>
            <w:b/>
            <w:bCs/>
            <w:i/>
            <w:iCs/>
            <w:color w:val="557799"/>
            <w:sz w:val="15"/>
          </w:rPr>
          <w:t xml:space="preserve">Ravi </w:t>
        </w:r>
        <w:proofErr w:type="spellStart"/>
        <w:r w:rsidRPr="002770DD">
          <w:rPr>
            <w:rFonts w:ascii="Verdana" w:eastAsia="Times New Roman" w:hAnsi="Verdana" w:cs="Times New Roman"/>
            <w:b/>
            <w:bCs/>
            <w:i/>
            <w:iCs/>
            <w:color w:val="557799"/>
            <w:sz w:val="15"/>
          </w:rPr>
          <w:t>Taleria</w:t>
        </w:r>
        <w:proofErr w:type="spellEnd"/>
        <w:r w:rsidRPr="002770DD">
          <w:rPr>
            <w:rFonts w:ascii="Verdana" w:eastAsia="Times New Roman" w:hAnsi="Verdana" w:cs="Times New Roman"/>
            <w:b/>
            <w:bCs/>
            <w:i/>
            <w:iCs/>
            <w:color w:val="333333"/>
            <w:sz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"comment-177890"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18th June 2008, 06:58</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124" w:author="Unknown"/>
          <w:rFonts w:ascii="Verdana" w:eastAsia="Times New Roman" w:hAnsi="Verdana" w:cs="Times New Roman"/>
          <w:color w:val="333333"/>
          <w:sz w:val="15"/>
          <w:szCs w:val="15"/>
        </w:rPr>
      </w:pPr>
      <w:ins w:id="125" w:author="Unknown">
        <w:r w:rsidRPr="002770DD">
          <w:rPr>
            <w:rFonts w:ascii="Verdana" w:eastAsia="Times New Roman" w:hAnsi="Verdana" w:cs="Times New Roman"/>
            <w:color w:val="333333"/>
            <w:sz w:val="15"/>
            <w:szCs w:val="15"/>
          </w:rPr>
          <w:t>Hi</w:t>
        </w:r>
        <w:proofErr w:type="gramStart"/>
        <w:r w:rsidRPr="002770DD">
          <w:rPr>
            <w:rFonts w:ascii="Verdana" w:eastAsia="Times New Roman" w:hAnsi="Verdana" w:cs="Times New Roman"/>
            <w:color w:val="333333"/>
            <w:sz w:val="15"/>
            <w:szCs w:val="15"/>
          </w:rPr>
          <w:t>,</w:t>
        </w:r>
        <w:proofErr w:type="gramEnd"/>
        <w:r w:rsidRPr="002770DD">
          <w:rPr>
            <w:rFonts w:ascii="Verdana" w:eastAsia="Times New Roman" w:hAnsi="Verdana" w:cs="Times New Roman"/>
            <w:color w:val="333333"/>
            <w:sz w:val="15"/>
            <w:szCs w:val="15"/>
          </w:rPr>
          <w:br/>
          <w:t>I am using</w:t>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"http://www.redhat.com/rhel/"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RHEL</w:t>
        </w:r>
        <w:r w:rsidRPr="002770DD">
          <w:rPr>
            <w:rFonts w:ascii="Verdana" w:eastAsia="Times New Roman" w:hAnsi="Verdana" w:cs="Times New Roman"/>
            <w:color w:val="333333"/>
            <w:sz w:val="15"/>
            <w:szCs w:val="15"/>
          </w:rPr>
          <w:fldChar w:fldCharType="end"/>
        </w:r>
        <w:r w:rsidRPr="002770DD">
          <w:rPr>
            <w:rFonts w:ascii="Verdana" w:eastAsia="Times New Roman" w:hAnsi="Verdana" w:cs="Times New Roman"/>
            <w:color w:val="333333"/>
            <w:sz w:val="15"/>
            <w:szCs w:val="15"/>
          </w:rPr>
          <w:t xml:space="preserve">-4 on IBM Blade Server. But when I change IP add. </w:t>
        </w:r>
        <w:proofErr w:type="gramStart"/>
        <w:r w:rsidRPr="002770DD">
          <w:rPr>
            <w:rFonts w:ascii="Verdana" w:eastAsia="Times New Roman" w:hAnsi="Verdana" w:cs="Times New Roman"/>
            <w:color w:val="333333"/>
            <w:sz w:val="15"/>
            <w:szCs w:val="15"/>
          </w:rPr>
          <w:t>hostname</w:t>
        </w:r>
        <w:proofErr w:type="gramEnd"/>
        <w:r w:rsidRPr="002770DD">
          <w:rPr>
            <w:rFonts w:ascii="Verdana" w:eastAsia="Times New Roman" w:hAnsi="Verdana" w:cs="Times New Roman"/>
            <w:color w:val="333333"/>
            <w:sz w:val="15"/>
            <w:szCs w:val="15"/>
          </w:rPr>
          <w:t xml:space="preserve"> (</w:t>
        </w:r>
        <w:proofErr w:type="spellStart"/>
        <w:r w:rsidRPr="002770DD">
          <w:rPr>
            <w:rFonts w:ascii="Verdana" w:eastAsia="Times New Roman" w:hAnsi="Verdana" w:cs="Times New Roman"/>
            <w:color w:val="333333"/>
            <w:sz w:val="15"/>
            <w:szCs w:val="15"/>
          </w:rPr>
          <w:t>localhost</w:t>
        </w:r>
        <w:proofErr w:type="spellEnd"/>
        <w:r w:rsidRPr="002770DD">
          <w:rPr>
            <w:rFonts w:ascii="Verdana" w:eastAsia="Times New Roman" w:hAnsi="Verdana" w:cs="Times New Roman"/>
            <w:color w:val="333333"/>
            <w:sz w:val="15"/>
            <w:szCs w:val="15"/>
          </w:rPr>
          <w:t>) automatically changed. Please give me the solution.</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AFAFA"/>
        <w:spacing w:after="67" w:line="240" w:lineRule="atLeast"/>
        <w:ind w:left="202"/>
        <w:jc w:val="right"/>
        <w:rPr>
          <w:ins w:id="126" w:author="Unknown"/>
          <w:rFonts w:ascii="Verdana" w:eastAsia="Times New Roman" w:hAnsi="Verdana" w:cs="Times New Roman"/>
          <w:color w:val="CCCCCC"/>
          <w:sz w:val="34"/>
          <w:szCs w:val="34"/>
        </w:rPr>
      </w:pPr>
      <w:ins w:id="127" w:author="Unknown">
        <w:r w:rsidRPr="002770DD">
          <w:rPr>
            <w:rFonts w:ascii="Verdana" w:eastAsia="Times New Roman" w:hAnsi="Verdana" w:cs="Times New Roman"/>
            <w:color w:val="CCCCCC"/>
            <w:sz w:val="34"/>
            <w:szCs w:val="34"/>
          </w:rPr>
          <w:t>16</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128"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15" name="Picture 15" descr="http://www.gravatar.com/avatar/ace54581e0b9f064263d5136c02ac28c?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gravatar.com/avatar/ace54581e0b9f064263d5136c02ac28c?s=32&amp;d=http%3A%2F%2Fwww.gravatar.com%2Favatar%2Fad516503a11cd5ca435acc9bb6523536%3Fs%3D32&amp;r=G"/>
                    <pic:cNvPicPr>
                      <a:picLocks noChangeAspect="1" noChangeArrowheads="1"/>
                    </pic:cNvPicPr>
                  </pic:nvPicPr>
                  <pic:blipFill>
                    <a:blip r:embed="rId6"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ins w:id="129" w:author="Unknown">
        <w:r w:rsidRPr="002770DD">
          <w:rPr>
            <w:rFonts w:ascii="Verdana" w:eastAsia="Times New Roman" w:hAnsi="Verdana" w:cs="Times New Roman"/>
            <w:b/>
            <w:bCs/>
            <w:i/>
            <w:iCs/>
            <w:color w:val="333333"/>
            <w:sz w:val="15"/>
          </w:rPr>
          <w:fldChar w:fldCharType="begin"/>
        </w:r>
        <w:r w:rsidRPr="002770DD">
          <w:rPr>
            <w:rFonts w:ascii="Verdana" w:eastAsia="Times New Roman" w:hAnsi="Verdana" w:cs="Times New Roman"/>
            <w:b/>
            <w:bCs/>
            <w:i/>
            <w:iCs/>
            <w:color w:val="333333"/>
            <w:sz w:val="15"/>
          </w:rPr>
          <w:instrText xml:space="preserve"> HYPERLINK "http://www.ducea.com" </w:instrText>
        </w:r>
        <w:r w:rsidRPr="002770DD">
          <w:rPr>
            <w:rFonts w:ascii="Verdana" w:eastAsia="Times New Roman" w:hAnsi="Verdana" w:cs="Times New Roman"/>
            <w:b/>
            <w:bCs/>
            <w:i/>
            <w:iCs/>
            <w:color w:val="333333"/>
            <w:sz w:val="15"/>
          </w:rPr>
          <w:fldChar w:fldCharType="separate"/>
        </w:r>
        <w:r w:rsidRPr="002770DD">
          <w:rPr>
            <w:rFonts w:ascii="Verdana" w:eastAsia="Times New Roman" w:hAnsi="Verdana" w:cs="Times New Roman"/>
            <w:b/>
            <w:bCs/>
            <w:i/>
            <w:iCs/>
            <w:color w:val="557799"/>
            <w:sz w:val="15"/>
          </w:rPr>
          <w:t>- Marius -</w:t>
        </w:r>
        <w:r w:rsidRPr="002770DD">
          <w:rPr>
            <w:rFonts w:ascii="Verdana" w:eastAsia="Times New Roman" w:hAnsi="Verdana" w:cs="Times New Roman"/>
            <w:b/>
            <w:bCs/>
            <w:i/>
            <w:iCs/>
            <w:color w:val="333333"/>
            <w:sz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"comment-177892"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18th June 2008, 07:14</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130" w:author="Unknown"/>
          <w:rFonts w:ascii="Verdana" w:eastAsia="Times New Roman" w:hAnsi="Verdana" w:cs="Times New Roman"/>
          <w:color w:val="333333"/>
          <w:sz w:val="15"/>
          <w:szCs w:val="15"/>
        </w:rPr>
      </w:pPr>
      <w:ins w:id="131" w:author="Unknown">
        <w:r w:rsidRPr="002770DD">
          <w:rPr>
            <w:rFonts w:ascii="Verdana" w:eastAsia="Times New Roman" w:hAnsi="Verdana" w:cs="Times New Roman"/>
            <w:color w:val="333333"/>
            <w:sz w:val="15"/>
            <w:szCs w:val="15"/>
          </w:rPr>
          <w:t xml:space="preserve">Ravi: how are you changing your IP? Please describe clearly what commands you run and </w:t>
        </w:r>
        <w:proofErr w:type="gramStart"/>
        <w:r w:rsidRPr="002770DD">
          <w:rPr>
            <w:rFonts w:ascii="Verdana" w:eastAsia="Times New Roman" w:hAnsi="Verdana" w:cs="Times New Roman"/>
            <w:color w:val="333333"/>
            <w:sz w:val="15"/>
            <w:szCs w:val="15"/>
          </w:rPr>
          <w:t>what is the output, in order for other peoples to be able to help you…</w:t>
        </w:r>
        <w:proofErr w:type="gramEnd"/>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0F0F0"/>
        <w:spacing w:after="67" w:line="240" w:lineRule="atLeast"/>
        <w:ind w:left="202"/>
        <w:jc w:val="right"/>
        <w:rPr>
          <w:ins w:id="132" w:author="Unknown"/>
          <w:rFonts w:ascii="Verdana" w:eastAsia="Times New Roman" w:hAnsi="Verdana" w:cs="Times New Roman"/>
          <w:color w:val="CCCCCC"/>
          <w:sz w:val="34"/>
          <w:szCs w:val="34"/>
        </w:rPr>
      </w:pPr>
      <w:ins w:id="133" w:author="Unknown">
        <w:r w:rsidRPr="002770DD">
          <w:rPr>
            <w:rFonts w:ascii="Verdana" w:eastAsia="Times New Roman" w:hAnsi="Verdana" w:cs="Times New Roman"/>
            <w:color w:val="CCCCCC"/>
            <w:sz w:val="34"/>
            <w:szCs w:val="34"/>
          </w:rPr>
          <w:t>17</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134" w:author="Unknown"/>
          <w:rFonts w:ascii="Verdana" w:eastAsia="Times New Roman" w:hAnsi="Verdana" w:cs="Times New Roman"/>
          <w:color w:val="333333"/>
          <w:sz w:val="15"/>
          <w:szCs w:val="15"/>
        </w:rPr>
      </w:pPr>
      <w:ins w:id="135" w:author="Unknown">
        <w:r w:rsidRPr="002770DD">
          <w:rPr>
            <w:rFonts w:ascii="Verdana" w:eastAsia="Times New Roman" w:hAnsi="Verdana" w:cs="Times New Roman"/>
            <w:b/>
            <w:bCs/>
            <w:i/>
            <w:iCs/>
            <w:color w:val="333333"/>
            <w:sz w:val="15"/>
          </w:rPr>
          <w:fldChar w:fldCharType="begin"/>
        </w:r>
        <w:r w:rsidRPr="002770DD">
          <w:rPr>
            <w:rFonts w:ascii="Verdana" w:eastAsia="Times New Roman" w:hAnsi="Verdana" w:cs="Times New Roman"/>
            <w:b/>
            <w:bCs/>
            <w:i/>
            <w:iCs/>
            <w:color w:val="333333"/>
            <w:sz w:val="15"/>
          </w:rPr>
          <w:instrText xml:space="preserve"> HYPERLINK "http://dbaanswers.wordpress.com/2008/06/29/hostname-change/" </w:instrText>
        </w:r>
        <w:r w:rsidRPr="002770DD">
          <w:rPr>
            <w:rFonts w:ascii="Verdana" w:eastAsia="Times New Roman" w:hAnsi="Verdana" w:cs="Times New Roman"/>
            <w:b/>
            <w:bCs/>
            <w:i/>
            <w:iCs/>
            <w:color w:val="333333"/>
            <w:sz w:val="15"/>
          </w:rPr>
          <w:fldChar w:fldCharType="separate"/>
        </w:r>
        <w:r w:rsidRPr="002770DD">
          <w:rPr>
            <w:rFonts w:ascii="Verdana" w:eastAsia="Times New Roman" w:hAnsi="Verdana" w:cs="Times New Roman"/>
            <w:b/>
            <w:bCs/>
            <w:i/>
            <w:iCs/>
            <w:color w:val="557799"/>
            <w:sz w:val="15"/>
          </w:rPr>
          <w:t>Hostname Change « Oracle DBA from Beginning</w:t>
        </w:r>
        <w:r w:rsidRPr="002770DD">
          <w:rPr>
            <w:rFonts w:ascii="Verdana" w:eastAsia="Times New Roman" w:hAnsi="Verdana" w:cs="Times New Roman"/>
            <w:b/>
            <w:bCs/>
            <w:i/>
            <w:iCs/>
            <w:color w:val="333333"/>
            <w:sz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"comment-178164"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29th June 2008, 20:27</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136" w:author="Unknown"/>
          <w:rFonts w:ascii="Verdana" w:eastAsia="Times New Roman" w:hAnsi="Verdana" w:cs="Times New Roman"/>
          <w:color w:val="333333"/>
          <w:sz w:val="15"/>
          <w:szCs w:val="15"/>
        </w:rPr>
      </w:pPr>
      <w:ins w:id="137" w:author="Unknown">
        <w:r w:rsidRPr="002770DD">
          <w:rPr>
            <w:rFonts w:ascii="Verdana" w:eastAsia="Times New Roman" w:hAnsi="Verdana" w:cs="Times New Roman"/>
            <w:color w:val="333333"/>
            <w:sz w:val="15"/>
            <w:szCs w:val="15"/>
          </w:rPr>
          <w:t>[...] 1.</w:t>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http://www.ducea.com/2006/08/07/how-to-change-the-hostname-of-a-linux-system/</w:t>
        </w:r>
        <w:r w:rsidRPr="002770DD">
          <w:rPr>
            <w:rFonts w:ascii="Verdana" w:eastAsia="Times New Roman" w:hAnsi="Verdana" w:cs="Times New Roman"/>
            <w:color w:val="333333"/>
            <w:sz w:val="15"/>
            <w:szCs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t>[...]</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AFAFA"/>
        <w:spacing w:after="67" w:line="240" w:lineRule="atLeast"/>
        <w:ind w:left="202"/>
        <w:jc w:val="right"/>
        <w:rPr>
          <w:ins w:id="138" w:author="Unknown"/>
          <w:rFonts w:ascii="Verdana" w:eastAsia="Times New Roman" w:hAnsi="Verdana" w:cs="Times New Roman"/>
          <w:color w:val="CCCCCC"/>
          <w:sz w:val="34"/>
          <w:szCs w:val="34"/>
        </w:rPr>
      </w:pPr>
      <w:ins w:id="139" w:author="Unknown">
        <w:r w:rsidRPr="002770DD">
          <w:rPr>
            <w:rFonts w:ascii="Verdana" w:eastAsia="Times New Roman" w:hAnsi="Verdana" w:cs="Times New Roman"/>
            <w:color w:val="CCCCCC"/>
            <w:sz w:val="34"/>
            <w:szCs w:val="34"/>
          </w:rPr>
          <w:t>18</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140"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16" name="Picture 16" descr="http://www.gravatar.com/avatar/296c4f16bd4de812930411290b1a14a3?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ravatar.com/avatar/296c4f16bd4de812930411290b1a14a3?s=32&amp;d=http%3A%2F%2Fwww.gravatar.com%2Favatar%2Fad516503a11cd5ca435acc9bb6523536%3Fs%3D32&amp;r=G"/>
                    <pic:cNvPicPr>
                      <a:picLocks noChangeAspect="1" noChangeArrowheads="1"/>
                    </pic:cNvPicPr>
                  </pic:nvPicPr>
                  <pic:blipFill>
                    <a:blip r:embed="rId8"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ins w:id="141" w:author="Unknown">
        <w:r w:rsidRPr="002770DD">
          <w:rPr>
            <w:rFonts w:ascii="Verdana" w:eastAsia="Times New Roman" w:hAnsi="Verdana" w:cs="Times New Roman"/>
            <w:b/>
            <w:bCs/>
            <w:i/>
            <w:iCs/>
            <w:color w:val="333333"/>
            <w:sz w:val="15"/>
          </w:rPr>
          <w:fldChar w:fldCharType="begin"/>
        </w:r>
        <w:r w:rsidRPr="002770DD">
          <w:rPr>
            <w:rFonts w:ascii="Verdana" w:eastAsia="Times New Roman" w:hAnsi="Verdana" w:cs="Times New Roman"/>
            <w:b/>
            <w:bCs/>
            <w:i/>
            <w:iCs/>
            <w:color w:val="333333"/>
            <w:sz w:val="15"/>
          </w:rPr>
          <w:instrText xml:space="preserve"> HYPERLINK "http://rolandog.com" </w:instrText>
        </w:r>
        <w:r w:rsidRPr="002770DD">
          <w:rPr>
            <w:rFonts w:ascii="Verdana" w:eastAsia="Times New Roman" w:hAnsi="Verdana" w:cs="Times New Roman"/>
            <w:b/>
            <w:bCs/>
            <w:i/>
            <w:iCs/>
            <w:color w:val="333333"/>
            <w:sz w:val="15"/>
          </w:rPr>
          <w:fldChar w:fldCharType="separate"/>
        </w:r>
        <w:proofErr w:type="spellStart"/>
        <w:proofErr w:type="gramStart"/>
        <w:r w:rsidRPr="002770DD">
          <w:rPr>
            <w:rFonts w:ascii="Verdana" w:eastAsia="Times New Roman" w:hAnsi="Verdana" w:cs="Times New Roman"/>
            <w:b/>
            <w:bCs/>
            <w:i/>
            <w:iCs/>
            <w:color w:val="557799"/>
            <w:sz w:val="15"/>
          </w:rPr>
          <w:t>rolandog</w:t>
        </w:r>
        <w:proofErr w:type="spellEnd"/>
        <w:proofErr w:type="gramEnd"/>
        <w:r w:rsidRPr="002770DD">
          <w:rPr>
            <w:rFonts w:ascii="Verdana" w:eastAsia="Times New Roman" w:hAnsi="Verdana" w:cs="Times New Roman"/>
            <w:b/>
            <w:bCs/>
            <w:i/>
            <w:iCs/>
            <w:color w:val="333333"/>
            <w:sz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"comment-178917"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22nd November 2008, 15:23</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142" w:author="Unknown"/>
          <w:rFonts w:ascii="Verdana" w:eastAsia="Times New Roman" w:hAnsi="Verdana" w:cs="Times New Roman"/>
          <w:color w:val="333333"/>
          <w:sz w:val="15"/>
          <w:szCs w:val="15"/>
        </w:rPr>
      </w:pPr>
      <w:ins w:id="143" w:author="Unknown">
        <w:r w:rsidRPr="002770DD">
          <w:rPr>
            <w:rFonts w:ascii="Verdana" w:eastAsia="Times New Roman" w:hAnsi="Verdana" w:cs="Times New Roman"/>
            <w:color w:val="333333"/>
            <w:sz w:val="15"/>
            <w:szCs w:val="15"/>
          </w:rPr>
          <w:t>Thank you for a helpful post. I didn’t know it was that easy!</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0F0F0"/>
        <w:spacing w:after="67" w:line="240" w:lineRule="atLeast"/>
        <w:ind w:left="202"/>
        <w:jc w:val="right"/>
        <w:rPr>
          <w:ins w:id="144" w:author="Unknown"/>
          <w:rFonts w:ascii="Verdana" w:eastAsia="Times New Roman" w:hAnsi="Verdana" w:cs="Times New Roman"/>
          <w:color w:val="CCCCCC"/>
          <w:sz w:val="34"/>
          <w:szCs w:val="34"/>
        </w:rPr>
      </w:pPr>
      <w:ins w:id="145" w:author="Unknown">
        <w:r w:rsidRPr="002770DD">
          <w:rPr>
            <w:rFonts w:ascii="Verdana" w:eastAsia="Times New Roman" w:hAnsi="Verdana" w:cs="Times New Roman"/>
            <w:color w:val="CCCCCC"/>
            <w:sz w:val="34"/>
            <w:szCs w:val="34"/>
          </w:rPr>
          <w:t>19</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146"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17" name="Picture 17" descr="http://www.gravatar.com/avatar/ff081972dc57f2f30bd3ac2da7bf9c71?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gravatar.com/avatar/ff081972dc57f2f30bd3ac2da7bf9c71?s=32&amp;d=http%3A%2F%2Fwww.gravatar.com%2Favatar%2Fad516503a11cd5ca435acc9bb6523536%3Fs%3D32&amp;r=G"/>
                    <pic:cNvPicPr>
                      <a:picLocks noChangeAspect="1" noChangeArrowheads="1"/>
                    </pic:cNvPicPr>
                  </pic:nvPicPr>
                  <pic:blipFill>
                    <a:blip r:embed="rId5"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proofErr w:type="spellStart"/>
      <w:ins w:id="147" w:author="Unknown">
        <w:r w:rsidRPr="002770DD">
          <w:rPr>
            <w:rFonts w:ascii="Verdana" w:eastAsia="Times New Roman" w:hAnsi="Verdana" w:cs="Times New Roman"/>
            <w:b/>
            <w:bCs/>
            <w:i/>
            <w:iCs/>
            <w:color w:val="333333"/>
            <w:sz w:val="15"/>
          </w:rPr>
          <w:t>Avihai</w:t>
        </w:r>
        <w:proofErr w:type="spellEnd"/>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"comment-179513"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31st December 2008, 10:49</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148" w:author="Unknown"/>
          <w:rFonts w:ascii="Verdana" w:eastAsia="Times New Roman" w:hAnsi="Verdana" w:cs="Times New Roman"/>
          <w:color w:val="333333"/>
          <w:sz w:val="15"/>
          <w:szCs w:val="15"/>
        </w:rPr>
      </w:pPr>
      <w:ins w:id="149" w:author="Unknown">
        <w:r w:rsidRPr="002770DD">
          <w:rPr>
            <w:rFonts w:ascii="Verdana" w:eastAsia="Times New Roman" w:hAnsi="Verdana" w:cs="Times New Roman"/>
            <w:color w:val="333333"/>
            <w:sz w:val="15"/>
            <w:szCs w:val="15"/>
          </w:rPr>
          <w:t>Thanks, works great</w:t>
        </w:r>
        <w:r w:rsidRPr="002770DD">
          <w:rPr>
            <w:rFonts w:ascii="Verdana" w:eastAsia="Times New Roman" w:hAnsi="Verdana" w:cs="Times New Roman"/>
            <w:color w:val="333333"/>
            <w:sz w:val="15"/>
          </w:rPr>
          <w:t> </w:t>
        </w:r>
      </w:ins>
      <w:r>
        <w:rPr>
          <w:rFonts w:ascii="Verdana" w:eastAsia="Times New Roman" w:hAnsi="Verdana" w:cs="Times New Roman"/>
          <w:noProof/>
          <w:color w:val="333333"/>
          <w:sz w:val="15"/>
          <w:szCs w:val="15"/>
        </w:rPr>
        <w:drawing>
          <wp:inline distT="0" distB="0" distL="0" distR="0">
            <wp:extent cx="145415" cy="145415"/>
            <wp:effectExtent l="19050" t="0" r="6985"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9" cstate="print"/>
                    <a:srcRect/>
                    <a:stretch>
                      <a:fillRect/>
                    </a:stretch>
                  </pic:blipFill>
                  <pic:spPr bwMode="auto">
                    <a:xfrm>
                      <a:off x="0" y="0"/>
                      <a:ext cx="145415" cy="145415"/>
                    </a:xfrm>
                    <a:prstGeom prst="rect">
                      <a:avLst/>
                    </a:prstGeom>
                    <a:noFill/>
                    <a:ln w="9525">
                      <a:noFill/>
                      <a:miter lim="800000"/>
                      <a:headEnd/>
                      <a:tailEnd/>
                    </a:ln>
                  </pic:spPr>
                </pic:pic>
              </a:graphicData>
            </a:graphic>
          </wp:inline>
        </w:drawing>
      </w:r>
      <w:ins w:id="150" w:author="Unknown">
        <w:r w:rsidRPr="002770DD">
          <w:rPr>
            <w:rFonts w:ascii="Verdana" w:eastAsia="Times New Roman" w:hAnsi="Verdana" w:cs="Times New Roman"/>
            <w:color w:val="333333"/>
            <w:sz w:val="15"/>
            <w:szCs w:val="15"/>
          </w:rPr>
          <w:br/>
          <w:t xml:space="preserve">The only thing is that is a bit strange is that on M$ I can access the server via </w:t>
        </w:r>
        <w:proofErr w:type="spellStart"/>
        <w:r w:rsidRPr="002770DD">
          <w:rPr>
            <w:rFonts w:ascii="Verdana" w:eastAsia="Times New Roman" w:hAnsi="Verdana" w:cs="Times New Roman"/>
            <w:color w:val="333333"/>
            <w:sz w:val="15"/>
            <w:szCs w:val="15"/>
          </w:rPr>
          <w:t>it’s</w:t>
        </w:r>
        <w:proofErr w:type="spellEnd"/>
        <w:r w:rsidRPr="002770DD">
          <w:rPr>
            <w:rFonts w:ascii="Verdana" w:eastAsia="Times New Roman" w:hAnsi="Verdana" w:cs="Times New Roman"/>
            <w:color w:val="333333"/>
            <w:sz w:val="15"/>
            <w:szCs w:val="15"/>
          </w:rPr>
          <w:t xml:space="preserve"> name but not on </w:t>
        </w:r>
        <w:proofErr w:type="spellStart"/>
        <w:r w:rsidRPr="002770DD">
          <w:rPr>
            <w:rFonts w:ascii="Verdana" w:eastAsia="Times New Roman" w:hAnsi="Verdana" w:cs="Times New Roman"/>
            <w:color w:val="333333"/>
            <w:sz w:val="15"/>
            <w:szCs w:val="15"/>
          </w:rPr>
          <w:t>linux</w:t>
        </w:r>
        <w:proofErr w:type="spellEnd"/>
        <w:r w:rsidRPr="002770DD">
          <w:rPr>
            <w:rFonts w:ascii="Verdana" w:eastAsia="Times New Roman" w:hAnsi="Verdana" w:cs="Times New Roman"/>
            <w:color w:val="333333"/>
            <w:sz w:val="15"/>
            <w:szCs w:val="15"/>
          </w:rPr>
          <w:t xml:space="preserve"> </w:t>
        </w:r>
        <w:proofErr w:type="spellStart"/>
        <w:r w:rsidRPr="002770DD">
          <w:rPr>
            <w:rFonts w:ascii="Verdana" w:eastAsia="Times New Roman" w:hAnsi="Verdana" w:cs="Times New Roman"/>
            <w:color w:val="333333"/>
            <w:sz w:val="15"/>
            <w:szCs w:val="15"/>
          </w:rPr>
          <w:t>distros</w:t>
        </w:r>
        <w:proofErr w:type="spellEnd"/>
        <w:r w:rsidRPr="002770DD">
          <w:rPr>
            <w:rFonts w:ascii="Verdana" w:eastAsia="Times New Roman" w:hAnsi="Verdana" w:cs="Times New Roman"/>
            <w:color w:val="333333"/>
            <w:sz w:val="15"/>
            <w:szCs w:val="15"/>
          </w:rPr>
          <w:t xml:space="preserve"> … I mean only the IP address of the server works for </w:t>
        </w:r>
        <w:proofErr w:type="spellStart"/>
        <w:r w:rsidRPr="002770DD">
          <w:rPr>
            <w:rFonts w:ascii="Verdana" w:eastAsia="Times New Roman" w:hAnsi="Verdana" w:cs="Times New Roman"/>
            <w:color w:val="333333"/>
            <w:sz w:val="15"/>
            <w:szCs w:val="15"/>
          </w:rPr>
          <w:t>for</w:t>
        </w:r>
        <w:proofErr w:type="spellEnd"/>
        <w:r w:rsidRPr="002770DD">
          <w:rPr>
            <w:rFonts w:ascii="Verdana" w:eastAsia="Times New Roman" w:hAnsi="Verdana" w:cs="Times New Roman"/>
            <w:color w:val="333333"/>
            <w:sz w:val="15"/>
            <w:szCs w:val="15"/>
          </w:rPr>
          <w:t xml:space="preserve"> </w:t>
        </w:r>
        <w:proofErr w:type="spellStart"/>
        <w:r w:rsidRPr="002770DD">
          <w:rPr>
            <w:rFonts w:ascii="Verdana" w:eastAsia="Times New Roman" w:hAnsi="Verdana" w:cs="Times New Roman"/>
            <w:color w:val="333333"/>
            <w:sz w:val="15"/>
            <w:szCs w:val="15"/>
          </w:rPr>
          <w:t>linux</w:t>
        </w:r>
        <w:proofErr w:type="spellEnd"/>
        <w:r w:rsidRPr="002770DD">
          <w:rPr>
            <w:rFonts w:ascii="Verdana" w:eastAsia="Times New Roman" w:hAnsi="Verdana" w:cs="Times New Roman"/>
            <w:color w:val="333333"/>
            <w:sz w:val="15"/>
            <w:szCs w:val="15"/>
          </w:rPr>
          <w:t xml:space="preserve"> users, any idea?</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AFAFA"/>
        <w:spacing w:after="67" w:line="240" w:lineRule="atLeast"/>
        <w:ind w:left="202"/>
        <w:jc w:val="right"/>
        <w:rPr>
          <w:ins w:id="151" w:author="Unknown"/>
          <w:rFonts w:ascii="Verdana" w:eastAsia="Times New Roman" w:hAnsi="Verdana" w:cs="Times New Roman"/>
          <w:color w:val="CCCCCC"/>
          <w:sz w:val="34"/>
          <w:szCs w:val="34"/>
        </w:rPr>
      </w:pPr>
      <w:ins w:id="152" w:author="Unknown">
        <w:r w:rsidRPr="002770DD">
          <w:rPr>
            <w:rFonts w:ascii="Verdana" w:eastAsia="Times New Roman" w:hAnsi="Verdana" w:cs="Times New Roman"/>
            <w:color w:val="CCCCCC"/>
            <w:sz w:val="34"/>
            <w:szCs w:val="34"/>
          </w:rPr>
          <w:t>20</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153" w:author="Unknown"/>
          <w:rFonts w:ascii="Verdana" w:eastAsia="Times New Roman" w:hAnsi="Verdana" w:cs="Times New Roman"/>
          <w:color w:val="333333"/>
          <w:sz w:val="15"/>
          <w:szCs w:val="15"/>
        </w:rPr>
      </w:pPr>
      <w:r>
        <w:rPr>
          <w:rFonts w:ascii="Verdana" w:eastAsia="Times New Roman" w:hAnsi="Verdana" w:cs="Times New Roman"/>
          <w:noProof/>
          <w:color w:val="333333"/>
          <w:sz w:val="15"/>
          <w:szCs w:val="15"/>
        </w:rPr>
        <w:drawing>
          <wp:inline distT="0" distB="0" distL="0" distR="0">
            <wp:extent cx="307340" cy="307340"/>
            <wp:effectExtent l="19050" t="0" r="0" b="0"/>
            <wp:docPr id="19" name="Picture 19" descr="http://www.gravatar.com/avatar/ace54581e0b9f064263d5136c02ac28c?s=32&amp;d=http%3A%2F%2Fwww.gravatar.com%2Favatar%2Fad516503a11cd5ca435acc9bb6523536%3Fs%3D32&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gravatar.com/avatar/ace54581e0b9f064263d5136c02ac28c?s=32&amp;d=http%3A%2F%2Fwww.gravatar.com%2Favatar%2Fad516503a11cd5ca435acc9bb6523536%3Fs%3D32&amp;r=G"/>
                    <pic:cNvPicPr>
                      <a:picLocks noChangeAspect="1" noChangeArrowheads="1"/>
                    </pic:cNvPicPr>
                  </pic:nvPicPr>
                  <pic:blipFill>
                    <a:blip r:embed="rId6" cstate="print"/>
                    <a:srcRect/>
                    <a:stretch>
                      <a:fillRect/>
                    </a:stretch>
                  </pic:blipFill>
                  <pic:spPr bwMode="auto">
                    <a:xfrm>
                      <a:off x="0" y="0"/>
                      <a:ext cx="307340" cy="307340"/>
                    </a:xfrm>
                    <a:prstGeom prst="rect">
                      <a:avLst/>
                    </a:prstGeom>
                    <a:noFill/>
                    <a:ln w="9525">
                      <a:noFill/>
                      <a:miter lim="800000"/>
                      <a:headEnd/>
                      <a:tailEnd/>
                    </a:ln>
                  </pic:spPr>
                </pic:pic>
              </a:graphicData>
            </a:graphic>
          </wp:inline>
        </w:drawing>
      </w:r>
      <w:ins w:id="154" w:author="Unknown">
        <w:r w:rsidRPr="002770DD">
          <w:rPr>
            <w:rFonts w:ascii="Verdana" w:eastAsia="Times New Roman" w:hAnsi="Verdana" w:cs="Times New Roman"/>
            <w:b/>
            <w:bCs/>
            <w:i/>
            <w:iCs/>
            <w:color w:val="333333"/>
            <w:sz w:val="15"/>
          </w:rPr>
          <w:fldChar w:fldCharType="begin"/>
        </w:r>
        <w:r w:rsidRPr="002770DD">
          <w:rPr>
            <w:rFonts w:ascii="Verdana" w:eastAsia="Times New Roman" w:hAnsi="Verdana" w:cs="Times New Roman"/>
            <w:b/>
            <w:bCs/>
            <w:i/>
            <w:iCs/>
            <w:color w:val="333333"/>
            <w:sz w:val="15"/>
          </w:rPr>
          <w:instrText xml:space="preserve"> HYPERLINK "http://www.ducea.com" </w:instrText>
        </w:r>
        <w:r w:rsidRPr="002770DD">
          <w:rPr>
            <w:rFonts w:ascii="Verdana" w:eastAsia="Times New Roman" w:hAnsi="Verdana" w:cs="Times New Roman"/>
            <w:b/>
            <w:bCs/>
            <w:i/>
            <w:iCs/>
            <w:color w:val="333333"/>
            <w:sz w:val="15"/>
          </w:rPr>
          <w:fldChar w:fldCharType="separate"/>
        </w:r>
        <w:r w:rsidRPr="002770DD">
          <w:rPr>
            <w:rFonts w:ascii="Verdana" w:eastAsia="Times New Roman" w:hAnsi="Verdana" w:cs="Times New Roman"/>
            <w:b/>
            <w:bCs/>
            <w:i/>
            <w:iCs/>
            <w:color w:val="557799"/>
            <w:sz w:val="15"/>
          </w:rPr>
          <w:t>- Marius -</w:t>
        </w:r>
        <w:r w:rsidRPr="002770DD">
          <w:rPr>
            <w:rFonts w:ascii="Verdana" w:eastAsia="Times New Roman" w:hAnsi="Verdana" w:cs="Times New Roman"/>
            <w:b/>
            <w:bCs/>
            <w:i/>
            <w:iCs/>
            <w:color w:val="333333"/>
            <w:sz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"comment-179531"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3rd January 2009, 16:55</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AFAFA"/>
        <w:spacing w:after="0" w:line="215" w:lineRule="atLeast"/>
        <w:rPr>
          <w:ins w:id="155" w:author="Unknown"/>
          <w:rFonts w:ascii="Verdana" w:eastAsia="Times New Roman" w:hAnsi="Verdana" w:cs="Times New Roman"/>
          <w:color w:val="333333"/>
          <w:sz w:val="15"/>
          <w:szCs w:val="15"/>
        </w:rPr>
      </w:pPr>
      <w:ins w:id="156" w:author="Unknown">
        <w:r w:rsidRPr="002770DD">
          <w:rPr>
            <w:rFonts w:ascii="Verdana" w:eastAsia="Times New Roman" w:hAnsi="Verdana" w:cs="Times New Roman"/>
            <w:color w:val="333333"/>
            <w:sz w:val="15"/>
            <w:szCs w:val="15"/>
          </w:rPr>
          <w:t>@</w:t>
        </w:r>
        <w:proofErr w:type="spellStart"/>
        <w:r w:rsidRPr="002770DD">
          <w:rPr>
            <w:rFonts w:ascii="Verdana" w:eastAsia="Times New Roman" w:hAnsi="Verdana" w:cs="Times New Roman"/>
            <w:color w:val="333333"/>
            <w:sz w:val="15"/>
            <w:szCs w:val="15"/>
          </w:rPr>
          <w:t>Avihai</w:t>
        </w:r>
        <w:proofErr w:type="spellEnd"/>
        <w:r w:rsidRPr="002770DD">
          <w:rPr>
            <w:rFonts w:ascii="Verdana" w:eastAsia="Times New Roman" w:hAnsi="Verdana" w:cs="Times New Roman"/>
            <w:color w:val="333333"/>
            <w:sz w:val="15"/>
            <w:szCs w:val="15"/>
          </w:rPr>
          <w:t xml:space="preserve">: sure this is possible on </w:t>
        </w:r>
        <w:proofErr w:type="spellStart"/>
        <w:r w:rsidRPr="002770DD">
          <w:rPr>
            <w:rFonts w:ascii="Verdana" w:eastAsia="Times New Roman" w:hAnsi="Verdana" w:cs="Times New Roman"/>
            <w:color w:val="333333"/>
            <w:sz w:val="15"/>
            <w:szCs w:val="15"/>
          </w:rPr>
          <w:t>linux</w:t>
        </w:r>
        <w:proofErr w:type="spellEnd"/>
        <w:r w:rsidRPr="002770DD">
          <w:rPr>
            <w:rFonts w:ascii="Verdana" w:eastAsia="Times New Roman" w:hAnsi="Verdana" w:cs="Times New Roman"/>
            <w:color w:val="333333"/>
            <w:sz w:val="15"/>
            <w:szCs w:val="15"/>
          </w:rPr>
          <w:t xml:space="preserve"> also; depending on your setup and your </w:t>
        </w:r>
        <w:proofErr w:type="spellStart"/>
        <w:r w:rsidRPr="002770DD">
          <w:rPr>
            <w:rFonts w:ascii="Verdana" w:eastAsia="Times New Roman" w:hAnsi="Verdana" w:cs="Times New Roman"/>
            <w:color w:val="333333"/>
            <w:sz w:val="15"/>
            <w:szCs w:val="15"/>
          </w:rPr>
          <w:t>dns</w:t>
        </w:r>
        <w:proofErr w:type="spellEnd"/>
        <w:r w:rsidRPr="002770DD">
          <w:rPr>
            <w:rFonts w:ascii="Verdana" w:eastAsia="Times New Roman" w:hAnsi="Verdana" w:cs="Times New Roman"/>
            <w:color w:val="333333"/>
            <w:sz w:val="15"/>
            <w:szCs w:val="15"/>
          </w:rPr>
          <w:t xml:space="preserve"> </w:t>
        </w:r>
        <w:proofErr w:type="spellStart"/>
        <w:r w:rsidRPr="002770DD">
          <w:rPr>
            <w:rFonts w:ascii="Verdana" w:eastAsia="Times New Roman" w:hAnsi="Verdana" w:cs="Times New Roman"/>
            <w:color w:val="333333"/>
            <w:sz w:val="15"/>
            <w:szCs w:val="15"/>
          </w:rPr>
          <w:t>config</w:t>
        </w:r>
        <w:proofErr w:type="spellEnd"/>
        <w:r w:rsidRPr="002770DD">
          <w:rPr>
            <w:rFonts w:ascii="Verdana" w:eastAsia="Times New Roman" w:hAnsi="Verdana" w:cs="Times New Roman"/>
            <w:color w:val="333333"/>
            <w:sz w:val="15"/>
            <w:szCs w:val="15"/>
          </w:rPr>
          <w:t xml:space="preserve"> this should work out of the box or need an extra touch to work. Feel free to send me a message and give me more details on your setup and I will try to help you out.</w:t>
        </w:r>
      </w:ins>
    </w:p>
    <w:p w:rsidR="002770DD" w:rsidRPr="002770DD" w:rsidRDefault="002770DD" w:rsidP="002770DD">
      <w:pPr>
        <w:numPr>
          <w:ilvl w:val="0"/>
          <w:numId w:val="2"/>
        </w:numPr>
        <w:pBdr>
          <w:top w:val="single" w:sz="4" w:space="7" w:color="EEEEEE"/>
          <w:left w:val="single" w:sz="4" w:space="7" w:color="EEEEEE"/>
          <w:bottom w:val="single" w:sz="4" w:space="7" w:color="EEEEEE"/>
          <w:right w:val="single" w:sz="4" w:space="7" w:color="EEEEEE"/>
        </w:pBdr>
        <w:shd w:val="clear" w:color="auto" w:fill="F0F0F0"/>
        <w:spacing w:after="67" w:line="240" w:lineRule="atLeast"/>
        <w:ind w:left="202"/>
        <w:jc w:val="right"/>
        <w:rPr>
          <w:ins w:id="157" w:author="Unknown"/>
          <w:rFonts w:ascii="Verdana" w:eastAsia="Times New Roman" w:hAnsi="Verdana" w:cs="Times New Roman"/>
          <w:color w:val="CCCCCC"/>
          <w:sz w:val="34"/>
          <w:szCs w:val="34"/>
        </w:rPr>
      </w:pPr>
      <w:ins w:id="158" w:author="Unknown">
        <w:r w:rsidRPr="002770DD">
          <w:rPr>
            <w:rFonts w:ascii="Verdana" w:eastAsia="Times New Roman" w:hAnsi="Verdana" w:cs="Times New Roman"/>
            <w:color w:val="CCCCCC"/>
            <w:sz w:val="34"/>
            <w:szCs w:val="34"/>
          </w:rPr>
          <w:t>21</w:t>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159" w:author="Unknown"/>
          <w:rFonts w:ascii="Verdana" w:eastAsia="Times New Roman" w:hAnsi="Verdana" w:cs="Times New Roman"/>
          <w:color w:val="333333"/>
          <w:sz w:val="15"/>
          <w:szCs w:val="15"/>
        </w:rPr>
      </w:pPr>
      <w:ins w:id="160" w:author="Unknown">
        <w:r w:rsidRPr="002770DD">
          <w:rPr>
            <w:rFonts w:ascii="Verdana" w:eastAsia="Times New Roman" w:hAnsi="Verdana" w:cs="Times New Roman"/>
            <w:b/>
            <w:bCs/>
            <w:i/>
            <w:iCs/>
            <w:color w:val="333333"/>
            <w:sz w:val="15"/>
          </w:rPr>
          <w:fldChar w:fldCharType="begin"/>
        </w:r>
        <w:r w:rsidRPr="002770DD">
          <w:rPr>
            <w:rFonts w:ascii="Verdana" w:eastAsia="Times New Roman" w:hAnsi="Verdana" w:cs="Times New Roman"/>
            <w:b/>
            <w:bCs/>
            <w:i/>
            <w:iCs/>
            <w:color w:val="333333"/>
            <w:sz w:val="15"/>
          </w:rPr>
          <w:instrText xml:space="preserve"> HYPERLINK "http://sixthevicious.wordpress.com/2009/01/24/cambiare-nome-host-di-ubuntu/" </w:instrText>
        </w:r>
        <w:r w:rsidRPr="002770DD">
          <w:rPr>
            <w:rFonts w:ascii="Verdana" w:eastAsia="Times New Roman" w:hAnsi="Verdana" w:cs="Times New Roman"/>
            <w:b/>
            <w:bCs/>
            <w:i/>
            <w:iCs/>
            <w:color w:val="333333"/>
            <w:sz w:val="15"/>
          </w:rPr>
          <w:fldChar w:fldCharType="separate"/>
        </w:r>
        <w:proofErr w:type="spellStart"/>
        <w:r w:rsidRPr="002770DD">
          <w:rPr>
            <w:rFonts w:ascii="Verdana" w:eastAsia="Times New Roman" w:hAnsi="Verdana" w:cs="Times New Roman"/>
            <w:b/>
            <w:bCs/>
            <w:i/>
            <w:iCs/>
            <w:color w:val="557799"/>
            <w:sz w:val="15"/>
          </w:rPr>
          <w:t>Cambiare</w:t>
        </w:r>
        <w:proofErr w:type="spellEnd"/>
        <w:r w:rsidRPr="002770DD">
          <w:rPr>
            <w:rFonts w:ascii="Verdana" w:eastAsia="Times New Roman" w:hAnsi="Verdana" w:cs="Times New Roman"/>
            <w:b/>
            <w:bCs/>
            <w:i/>
            <w:iCs/>
            <w:color w:val="557799"/>
            <w:sz w:val="15"/>
          </w:rPr>
          <w:t xml:space="preserve"> </w:t>
        </w:r>
        <w:proofErr w:type="spellStart"/>
        <w:r w:rsidRPr="002770DD">
          <w:rPr>
            <w:rFonts w:ascii="Verdana" w:eastAsia="Times New Roman" w:hAnsi="Verdana" w:cs="Times New Roman"/>
            <w:b/>
            <w:bCs/>
            <w:i/>
            <w:iCs/>
            <w:color w:val="557799"/>
            <w:sz w:val="15"/>
          </w:rPr>
          <w:t>nome</w:t>
        </w:r>
        <w:proofErr w:type="spellEnd"/>
        <w:r w:rsidRPr="002770DD">
          <w:rPr>
            <w:rFonts w:ascii="Verdana" w:eastAsia="Times New Roman" w:hAnsi="Verdana" w:cs="Times New Roman"/>
            <w:b/>
            <w:bCs/>
            <w:i/>
            <w:iCs/>
            <w:color w:val="557799"/>
            <w:sz w:val="15"/>
          </w:rPr>
          <w:t xml:space="preserve"> host </w:t>
        </w:r>
        <w:proofErr w:type="spellStart"/>
        <w:r w:rsidRPr="002770DD">
          <w:rPr>
            <w:rFonts w:ascii="Verdana" w:eastAsia="Times New Roman" w:hAnsi="Verdana" w:cs="Times New Roman"/>
            <w:b/>
            <w:bCs/>
            <w:i/>
            <w:iCs/>
            <w:color w:val="557799"/>
            <w:sz w:val="15"/>
          </w:rPr>
          <w:t>di</w:t>
        </w:r>
        <w:proofErr w:type="spellEnd"/>
        <w:r w:rsidRPr="002770DD">
          <w:rPr>
            <w:rFonts w:ascii="Verdana" w:eastAsia="Times New Roman" w:hAnsi="Verdana" w:cs="Times New Roman"/>
            <w:b/>
            <w:bCs/>
            <w:i/>
            <w:iCs/>
            <w:color w:val="557799"/>
            <w:sz w:val="15"/>
          </w:rPr>
          <w:t xml:space="preserve"> Ubuntu « SixV1c10us@wordpress:~#</w:t>
        </w:r>
        <w:r w:rsidRPr="002770DD">
          <w:rPr>
            <w:rFonts w:ascii="Verdana" w:eastAsia="Times New Roman" w:hAnsi="Verdana" w:cs="Times New Roman"/>
            <w:b/>
            <w:bCs/>
            <w:i/>
            <w:iCs/>
            <w:color w:val="333333"/>
            <w:sz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br/>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\l "comment-179627" \o ""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24th January 2009, 15:46</w:t>
        </w:r>
        <w:r w:rsidRPr="002770DD">
          <w:rPr>
            <w:rFonts w:ascii="Verdana" w:eastAsia="Times New Roman" w:hAnsi="Verdana" w:cs="Times New Roman"/>
            <w:color w:val="333333"/>
            <w:sz w:val="15"/>
            <w:szCs w:val="15"/>
          </w:rPr>
          <w:fldChar w:fldCharType="end"/>
        </w:r>
      </w:ins>
    </w:p>
    <w:p w:rsidR="002770DD" w:rsidRPr="002770DD" w:rsidRDefault="002770DD" w:rsidP="002770DD">
      <w:pPr>
        <w:pBdr>
          <w:top w:val="single" w:sz="4" w:space="7" w:color="EEEEEE"/>
          <w:left w:val="single" w:sz="4" w:space="7" w:color="EEEEEE"/>
          <w:bottom w:val="single" w:sz="4" w:space="7" w:color="EEEEEE"/>
          <w:right w:val="single" w:sz="4" w:space="7" w:color="EEEEEE"/>
        </w:pBdr>
        <w:shd w:val="clear" w:color="auto" w:fill="F0F0F0"/>
        <w:spacing w:after="0" w:line="215" w:lineRule="atLeast"/>
        <w:rPr>
          <w:ins w:id="161" w:author="Unknown"/>
          <w:rFonts w:ascii="Verdana" w:eastAsia="Times New Roman" w:hAnsi="Verdana" w:cs="Times New Roman"/>
          <w:color w:val="333333"/>
          <w:sz w:val="15"/>
          <w:szCs w:val="15"/>
        </w:rPr>
      </w:pPr>
      <w:ins w:id="162" w:author="Unknown">
        <w:r w:rsidRPr="002770DD">
          <w:rPr>
            <w:rFonts w:ascii="Verdana" w:eastAsia="Times New Roman" w:hAnsi="Verdana" w:cs="Times New Roman"/>
            <w:color w:val="333333"/>
            <w:sz w:val="15"/>
            <w:szCs w:val="15"/>
          </w:rPr>
          <w:t>[...] Fonte:</w:t>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"http://www.ducea.com/2006/08/07/how-to-change-the-hostname-of-a-linux-system/"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http://www.ducea.com/2006/08/07/how-to-change-the-hostname-of-a-linux-system/</w:t>
        </w:r>
        <w:r w:rsidRPr="002770DD">
          <w:rPr>
            <w:rFonts w:ascii="Verdana" w:eastAsia="Times New Roman" w:hAnsi="Verdana" w:cs="Times New Roman"/>
            <w:color w:val="333333"/>
            <w:sz w:val="15"/>
            <w:szCs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t>[...]</w:t>
        </w:r>
      </w:ins>
    </w:p>
    <w:p w:rsidR="002770DD" w:rsidRPr="002770DD" w:rsidRDefault="002770DD" w:rsidP="002770DD">
      <w:pPr>
        <w:spacing w:after="0" w:line="215" w:lineRule="atLeast"/>
        <w:outlineLvl w:val="2"/>
        <w:rPr>
          <w:ins w:id="163" w:author="Unknown"/>
          <w:rFonts w:ascii="Trebuchet MS" w:eastAsia="Times New Roman" w:hAnsi="Trebuchet MS" w:cs="Times New Roman"/>
          <w:b/>
          <w:bCs/>
          <w:color w:val="404040"/>
          <w:sz w:val="19"/>
          <w:szCs w:val="19"/>
        </w:rPr>
      </w:pPr>
      <w:ins w:id="164" w:author="Unknown">
        <w:r w:rsidRPr="002770DD">
          <w:rPr>
            <w:rFonts w:ascii="Trebuchet MS" w:eastAsia="Times New Roman" w:hAnsi="Trebuchet MS" w:cs="Times New Roman"/>
            <w:b/>
            <w:bCs/>
            <w:color w:val="404040"/>
            <w:sz w:val="19"/>
          </w:rPr>
          <w:t>Leave a Reply</w:t>
        </w:r>
      </w:ins>
    </w:p>
    <w:p w:rsidR="002770DD" w:rsidRPr="002770DD" w:rsidRDefault="002770DD" w:rsidP="002770DD">
      <w:pPr>
        <w:pBdr>
          <w:bottom w:val="single" w:sz="6" w:space="1" w:color="auto"/>
        </w:pBdr>
        <w:spacing w:after="0" w:line="240" w:lineRule="auto"/>
        <w:jc w:val="center"/>
        <w:rPr>
          <w:rFonts w:ascii="Arial" w:eastAsia="Times New Roman" w:hAnsi="Arial" w:cs="Arial"/>
          <w:vanish/>
          <w:sz w:val="16"/>
          <w:szCs w:val="16"/>
        </w:rPr>
      </w:pPr>
      <w:r w:rsidRPr="002770DD">
        <w:rPr>
          <w:rFonts w:ascii="Arial" w:eastAsia="Times New Roman" w:hAnsi="Arial" w:cs="Arial"/>
          <w:vanish/>
          <w:sz w:val="16"/>
          <w:szCs w:val="16"/>
        </w:rPr>
        <w:t>Top of Form</w:t>
      </w:r>
    </w:p>
    <w:p w:rsidR="002770DD" w:rsidRPr="002770DD" w:rsidRDefault="002770DD" w:rsidP="002770DD">
      <w:pPr>
        <w:spacing w:after="0" w:line="215" w:lineRule="atLeast"/>
        <w:ind w:left="337" w:right="135"/>
        <w:rPr>
          <w:ins w:id="165" w:author="Unknown"/>
          <w:rFonts w:ascii="Verdana" w:eastAsia="Times New Roman" w:hAnsi="Verdana" w:cs="Times New Roman"/>
          <w:color w:val="333333"/>
          <w:sz w:val="15"/>
          <w:szCs w:val="15"/>
        </w:rPr>
      </w:pPr>
      <w:ins w:id="166" w:author="Unknown">
        <w:r w:rsidRPr="002770DD">
          <w:rPr>
            <w:rFonts w:ascii="Verdana" w:eastAsia="Times New Roman" w:hAnsi="Verdana" w:cs="Times New Roman"/>
            <w:color w:val="333333"/>
            <w:sz w:val="15"/>
            <w:szCs w:val="15"/>
          </w:rPr>
          <w:t>Name (required</w:t>
        </w:r>
        <w:proofErr w:type="gramStart"/>
        <w:r w:rsidRPr="002770DD">
          <w:rPr>
            <w:rFonts w:ascii="Verdana" w:eastAsia="Times New Roman" w:hAnsi="Verdana" w:cs="Times New Roman"/>
            <w:color w:val="333333"/>
            <w:sz w:val="15"/>
            <w:szCs w:val="15"/>
          </w:rPr>
          <w:t>)</w:t>
        </w:r>
        <w:proofErr w:type="gramEnd"/>
        <w:r w:rsidRPr="002770DD">
          <w:rPr>
            <w:rFonts w:ascii="Verdana" w:eastAsia="Times New Roman" w:hAnsi="Verdana" w:cs="Times New Roman"/>
            <w:color w:val="333333"/>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94.2pt;height:18.15pt" o:ole="">
              <v:imagedata r:id="rId10" o:title=""/>
            </v:shape>
            <w:control r:id="rId11" w:name="DefaultOcxName" w:shapeid="_x0000_i1080"/>
          </w:object>
        </w:r>
        <w:r w:rsidRPr="002770DD">
          <w:rPr>
            <w:rFonts w:ascii="Verdana" w:eastAsia="Times New Roman" w:hAnsi="Verdana" w:cs="Times New Roman"/>
            <w:color w:val="333333"/>
            <w:sz w:val="15"/>
            <w:szCs w:val="15"/>
          </w:rPr>
          <w:t>Mail (will not be published) (required)</w:t>
        </w:r>
        <w:r w:rsidRPr="002770DD">
          <w:rPr>
            <w:rFonts w:ascii="Verdana" w:eastAsia="Times New Roman" w:hAnsi="Verdana" w:cs="Times New Roman"/>
            <w:color w:val="333333"/>
            <w:sz w:val="15"/>
            <w:szCs w:val="15"/>
          </w:rPr>
          <w:object w:dxaOrig="1440" w:dyaOrig="1440">
            <v:shape id="_x0000_i1079" type="#_x0000_t75" style="width:94.2pt;height:18.15pt" o:ole="">
              <v:imagedata r:id="rId10" o:title=""/>
            </v:shape>
            <w:control r:id="rId12" w:name="DefaultOcxName1" w:shapeid="_x0000_i1079"/>
          </w:object>
        </w:r>
        <w:r w:rsidRPr="002770DD">
          <w:rPr>
            <w:rFonts w:ascii="Verdana" w:eastAsia="Times New Roman" w:hAnsi="Verdana" w:cs="Times New Roman"/>
            <w:color w:val="333333"/>
            <w:sz w:val="15"/>
            <w:szCs w:val="15"/>
          </w:rPr>
          <w:t>Website</w:t>
        </w:r>
        <w:r w:rsidRPr="002770DD">
          <w:rPr>
            <w:rFonts w:ascii="Verdana" w:eastAsia="Times New Roman" w:hAnsi="Verdana" w:cs="Times New Roman"/>
            <w:color w:val="333333"/>
            <w:sz w:val="15"/>
            <w:szCs w:val="15"/>
          </w:rPr>
          <w:object w:dxaOrig="1440" w:dyaOrig="1440">
            <v:shape id="_x0000_i1078" type="#_x0000_t75" style="width:94.2pt;height:18.15pt" o:ole="">
              <v:imagedata r:id="rId10" o:title=""/>
            </v:shape>
            <w:control r:id="rId13" w:name="DefaultOcxName2" w:shapeid="_x0000_i1078"/>
          </w:object>
        </w:r>
      </w:ins>
    </w:p>
    <w:p w:rsidR="002770DD" w:rsidRPr="002770DD" w:rsidRDefault="002770DD" w:rsidP="002770DD">
      <w:pPr>
        <w:spacing w:after="0" w:line="215" w:lineRule="atLeast"/>
        <w:ind w:left="337" w:right="135"/>
        <w:rPr>
          <w:ins w:id="167" w:author="Unknown"/>
          <w:rFonts w:ascii="Verdana" w:eastAsia="Times New Roman" w:hAnsi="Verdana" w:cs="Times New Roman"/>
          <w:color w:val="333333"/>
          <w:sz w:val="15"/>
          <w:szCs w:val="15"/>
        </w:rPr>
      </w:pPr>
      <w:ins w:id="168" w:author="Unknown">
        <w:r w:rsidRPr="002770DD">
          <w:rPr>
            <w:rFonts w:ascii="Verdana" w:eastAsia="Times New Roman" w:hAnsi="Verdana" w:cs="Times New Roman"/>
            <w:color w:val="333333"/>
            <w:sz w:val="15"/>
            <w:szCs w:val="15"/>
          </w:rPr>
          <w:object w:dxaOrig="1440" w:dyaOrig="1440">
            <v:shape id="_x0000_i1077" type="#_x0000_t75" style="width:136.6pt;height:123.8pt" o:ole="">
              <v:imagedata r:id="rId14" o:title=""/>
            </v:shape>
            <w:control r:id="rId15" w:name="DefaultOcxName3" w:shapeid="_x0000_i1077"/>
          </w:object>
        </w:r>
      </w:ins>
    </w:p>
    <w:p w:rsidR="002770DD" w:rsidRPr="002770DD" w:rsidRDefault="002770DD" w:rsidP="002770DD">
      <w:pPr>
        <w:spacing w:after="0" w:line="215" w:lineRule="atLeast"/>
        <w:ind w:left="337" w:right="135"/>
        <w:rPr>
          <w:ins w:id="169" w:author="Unknown"/>
          <w:rFonts w:ascii="Verdana" w:eastAsia="Times New Roman" w:hAnsi="Verdana" w:cs="Times New Roman"/>
          <w:color w:val="333333"/>
          <w:sz w:val="15"/>
          <w:szCs w:val="15"/>
        </w:rPr>
      </w:pPr>
      <w:ins w:id="170" w:author="Unknown">
        <w:r w:rsidRPr="002770DD">
          <w:rPr>
            <w:rFonts w:ascii="Verdana" w:eastAsia="Times New Roman" w:hAnsi="Verdana" w:cs="Times New Roman"/>
            <w:color w:val="333333"/>
            <w:sz w:val="15"/>
            <w:szCs w:val="15"/>
          </w:rPr>
          <w:object w:dxaOrig="1440" w:dyaOrig="1440">
            <v:shape id="_x0000_i1076" type="#_x0000_t75" style="width:1in;height:22.2pt" o:ole="">
              <v:imagedata r:id="rId16" o:title=""/>
            </v:shape>
            <w:control r:id="rId17" w:name="DefaultOcxName4" w:shapeid="_x0000_i1076"/>
          </w:object>
        </w:r>
      </w:ins>
    </w:p>
    <w:p w:rsidR="002770DD" w:rsidRPr="002770DD" w:rsidRDefault="002770DD" w:rsidP="002770DD">
      <w:pPr>
        <w:spacing w:after="0" w:line="215" w:lineRule="atLeast"/>
        <w:ind w:left="337" w:right="135"/>
        <w:rPr>
          <w:ins w:id="171" w:author="Unknown"/>
          <w:rFonts w:ascii="Verdana" w:eastAsia="Times New Roman" w:hAnsi="Verdana" w:cs="Times New Roman"/>
          <w:color w:val="333333"/>
          <w:sz w:val="15"/>
          <w:szCs w:val="15"/>
        </w:rPr>
      </w:pPr>
      <w:ins w:id="172" w:author="Unknown">
        <w:r w:rsidRPr="002770DD">
          <w:rPr>
            <w:rFonts w:ascii="Verdana" w:eastAsia="Times New Roman" w:hAnsi="Verdana" w:cs="Times New Roman"/>
            <w:color w:val="333333"/>
            <w:sz w:val="15"/>
            <w:szCs w:val="15"/>
          </w:rPr>
          <w:object w:dxaOrig="1440" w:dyaOrig="1440">
            <v:shape id="_x0000_i1075" type="#_x0000_t75" style="width:20.2pt;height:18.15pt" o:ole="">
              <v:imagedata r:id="rId18" o:title=""/>
            </v:shape>
            <w:control r:id="rId19" w:name="DefaultOcxName5" w:shapeid="_x0000_i1075"/>
          </w:object>
        </w:r>
        <w:r w:rsidRPr="002770DD">
          <w:rPr>
            <w:rFonts w:ascii="Verdana" w:eastAsia="Times New Roman" w:hAnsi="Verdana" w:cs="Times New Roman"/>
            <w:color w:val="333333"/>
            <w:sz w:val="15"/>
            <w:szCs w:val="15"/>
          </w:rPr>
          <w:t xml:space="preserve">Notify me of </w:t>
        </w:r>
        <w:proofErr w:type="spellStart"/>
        <w:r w:rsidRPr="002770DD">
          <w:rPr>
            <w:rFonts w:ascii="Verdana" w:eastAsia="Times New Roman" w:hAnsi="Verdana" w:cs="Times New Roman"/>
            <w:color w:val="333333"/>
            <w:sz w:val="15"/>
            <w:szCs w:val="15"/>
          </w:rPr>
          <w:t>followup</w:t>
        </w:r>
        <w:proofErr w:type="spellEnd"/>
        <w:r w:rsidRPr="002770DD">
          <w:rPr>
            <w:rFonts w:ascii="Verdana" w:eastAsia="Times New Roman" w:hAnsi="Verdana" w:cs="Times New Roman"/>
            <w:color w:val="333333"/>
            <w:sz w:val="15"/>
            <w:szCs w:val="15"/>
          </w:rPr>
          <w:t xml:space="preserve"> comments via e-mail</w:t>
        </w:r>
      </w:ins>
    </w:p>
    <w:p w:rsidR="002770DD" w:rsidRPr="002770DD" w:rsidRDefault="002770DD" w:rsidP="002770DD">
      <w:pPr>
        <w:pBdr>
          <w:top w:val="single" w:sz="6" w:space="1" w:color="auto"/>
        </w:pBdr>
        <w:spacing w:after="0" w:line="240" w:lineRule="auto"/>
        <w:jc w:val="center"/>
        <w:rPr>
          <w:rFonts w:ascii="Arial" w:eastAsia="Times New Roman" w:hAnsi="Arial" w:cs="Arial"/>
          <w:vanish/>
          <w:sz w:val="16"/>
          <w:szCs w:val="16"/>
        </w:rPr>
      </w:pPr>
      <w:r w:rsidRPr="002770DD">
        <w:rPr>
          <w:rFonts w:ascii="Arial" w:eastAsia="Times New Roman" w:hAnsi="Arial" w:cs="Arial"/>
          <w:vanish/>
          <w:sz w:val="16"/>
          <w:szCs w:val="16"/>
        </w:rPr>
        <w:t>Bottom of Form</w:t>
      </w:r>
    </w:p>
    <w:p w:rsidR="002770DD" w:rsidRPr="002770DD" w:rsidRDefault="002770DD" w:rsidP="002770DD">
      <w:pPr>
        <w:spacing w:after="0" w:line="215" w:lineRule="atLeast"/>
        <w:rPr>
          <w:ins w:id="173" w:author="Unknown"/>
          <w:rFonts w:ascii="Verdana" w:eastAsia="Times New Roman" w:hAnsi="Verdana" w:cs="Times New Roman"/>
          <w:color w:val="333333"/>
          <w:sz w:val="15"/>
          <w:szCs w:val="15"/>
        </w:rPr>
      </w:pPr>
      <w:ins w:id="174" w:author="Unknown">
        <w:r w:rsidRPr="002770DD">
          <w:rPr>
            <w:rFonts w:ascii="Verdana" w:eastAsia="Times New Roman" w:hAnsi="Verdana" w:cs="Times New Roman"/>
            <w:color w:val="333333"/>
            <w:sz w:val="15"/>
            <w:szCs w:val="15"/>
          </w:rPr>
          <w:t xml:space="preserve">« </w:t>
        </w:r>
        <w:proofErr w:type="spellStart"/>
        <w:r w:rsidRPr="002770DD">
          <w:rPr>
            <w:rFonts w:ascii="Verdana" w:eastAsia="Times New Roman" w:hAnsi="Verdana" w:cs="Times New Roman"/>
            <w:color w:val="333333"/>
            <w:sz w:val="15"/>
            <w:szCs w:val="15"/>
          </w:rPr>
          <w:t>Prev</w:t>
        </w:r>
        <w:proofErr w:type="spellEnd"/>
        <w:r w:rsidRPr="002770DD">
          <w:rPr>
            <w:rFonts w:ascii="Verdana" w:eastAsia="Times New Roman" w:hAnsi="Verdana" w:cs="Times New Roman"/>
            <w:color w:val="333333"/>
            <w:sz w:val="15"/>
            <w:szCs w:val="15"/>
          </w:rPr>
          <w:t>:</w:t>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"http://www.ducea.com/2006/08/03/building-a-debian-package-for-sun-java-jdk-jre/"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 xml:space="preserve">Building a </w:t>
        </w:r>
        <w:proofErr w:type="spellStart"/>
        <w:r w:rsidRPr="002770DD">
          <w:rPr>
            <w:rFonts w:ascii="Verdana" w:eastAsia="Times New Roman" w:hAnsi="Verdana" w:cs="Times New Roman"/>
            <w:color w:val="557799"/>
            <w:sz w:val="15"/>
          </w:rPr>
          <w:t>Debian</w:t>
        </w:r>
        <w:proofErr w:type="spellEnd"/>
        <w:r w:rsidRPr="002770DD">
          <w:rPr>
            <w:rFonts w:ascii="Verdana" w:eastAsia="Times New Roman" w:hAnsi="Verdana" w:cs="Times New Roman"/>
            <w:color w:val="557799"/>
            <w:sz w:val="15"/>
          </w:rPr>
          <w:t xml:space="preserve"> package for Sun Java JDK/JRE</w:t>
        </w:r>
        <w:r w:rsidRPr="002770DD">
          <w:rPr>
            <w:rFonts w:ascii="Verdana" w:eastAsia="Times New Roman" w:hAnsi="Verdana" w:cs="Times New Roman"/>
            <w:color w:val="333333"/>
            <w:sz w:val="15"/>
            <w:szCs w:val="15"/>
          </w:rPr>
          <w:fldChar w:fldCharType="end"/>
        </w:r>
      </w:ins>
    </w:p>
    <w:p w:rsidR="002770DD" w:rsidRPr="002770DD" w:rsidRDefault="002770DD" w:rsidP="002770DD">
      <w:pPr>
        <w:spacing w:after="0" w:line="215" w:lineRule="atLeast"/>
        <w:jc w:val="right"/>
        <w:rPr>
          <w:ins w:id="175" w:author="Unknown"/>
          <w:rFonts w:ascii="Verdana" w:eastAsia="Times New Roman" w:hAnsi="Verdana" w:cs="Times New Roman"/>
          <w:color w:val="333333"/>
          <w:sz w:val="15"/>
          <w:szCs w:val="15"/>
        </w:rPr>
      </w:pPr>
      <w:ins w:id="176" w:author="Unknown">
        <w:r w:rsidRPr="002770DD">
          <w:rPr>
            <w:rFonts w:ascii="Verdana" w:eastAsia="Times New Roman" w:hAnsi="Verdana" w:cs="Times New Roman"/>
            <w:color w:val="333333"/>
            <w:sz w:val="15"/>
            <w:szCs w:val="15"/>
          </w:rPr>
          <w:t>Next:</w:t>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fldChar w:fldCharType="begin"/>
        </w:r>
        <w:r w:rsidRPr="002770DD">
          <w:rPr>
            <w:rFonts w:ascii="Verdana" w:eastAsia="Times New Roman" w:hAnsi="Verdana" w:cs="Times New Roman"/>
            <w:color w:val="333333"/>
            <w:sz w:val="15"/>
            <w:szCs w:val="15"/>
          </w:rPr>
          <w:instrText xml:space="preserve"> HYPERLINK "http://www.ducea.com/2006/08/07/flush-dns-cache-on-windows-workstations/" </w:instrText>
        </w:r>
        <w:r w:rsidRPr="002770DD">
          <w:rPr>
            <w:rFonts w:ascii="Verdana" w:eastAsia="Times New Roman" w:hAnsi="Verdana" w:cs="Times New Roman"/>
            <w:color w:val="333333"/>
            <w:sz w:val="15"/>
            <w:szCs w:val="15"/>
          </w:rPr>
          <w:fldChar w:fldCharType="separate"/>
        </w:r>
        <w:r w:rsidRPr="002770DD">
          <w:rPr>
            <w:rFonts w:ascii="Verdana" w:eastAsia="Times New Roman" w:hAnsi="Verdana" w:cs="Times New Roman"/>
            <w:color w:val="557799"/>
            <w:sz w:val="15"/>
          </w:rPr>
          <w:t>Flush the DNS cache on Windows workstations</w:t>
        </w:r>
        <w:r w:rsidRPr="002770DD">
          <w:rPr>
            <w:rFonts w:ascii="Verdana" w:eastAsia="Times New Roman" w:hAnsi="Verdana" w:cs="Times New Roman"/>
            <w:color w:val="333333"/>
            <w:sz w:val="15"/>
            <w:szCs w:val="15"/>
          </w:rPr>
          <w:fldChar w:fldCharType="end"/>
        </w:r>
        <w:r w:rsidRPr="002770DD">
          <w:rPr>
            <w:rFonts w:ascii="Verdana" w:eastAsia="Times New Roman" w:hAnsi="Verdana" w:cs="Times New Roman"/>
            <w:color w:val="333333"/>
            <w:sz w:val="15"/>
          </w:rPr>
          <w:t> </w:t>
        </w:r>
        <w:r w:rsidRPr="002770DD">
          <w:rPr>
            <w:rFonts w:ascii="Verdana" w:eastAsia="Times New Roman" w:hAnsi="Verdana" w:cs="Times New Roman"/>
            <w:color w:val="333333"/>
            <w:sz w:val="15"/>
            <w:szCs w:val="15"/>
          </w:rPr>
          <w:t>»</w:t>
        </w:r>
      </w:ins>
    </w:p>
    <w:p w:rsidR="0048278F" w:rsidRDefault="0048278F"/>
    <w:sectPr w:rsidR="0048278F" w:rsidSect="004827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54F0F"/>
    <w:multiLevelType w:val="multilevel"/>
    <w:tmpl w:val="386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46231B"/>
    <w:multiLevelType w:val="multilevel"/>
    <w:tmpl w:val="D884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1"/>
  <w:proofState w:spelling="clean" w:grammar="clean"/>
  <w:defaultTabStop w:val="720"/>
  <w:characterSpacingControl w:val="doNotCompress"/>
  <w:compat/>
  <w:rsids>
    <w:rsidRoot w:val="002770DD"/>
    <w:rsid w:val="002770DD"/>
    <w:rsid w:val="004827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78F"/>
  </w:style>
  <w:style w:type="paragraph" w:styleId="Heading1">
    <w:name w:val="heading 1"/>
    <w:basedOn w:val="Normal"/>
    <w:link w:val="Heading1Char"/>
    <w:uiPriority w:val="9"/>
    <w:qFormat/>
    <w:rsid w:val="002770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770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0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770D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770DD"/>
    <w:rPr>
      <w:color w:val="0000FF"/>
      <w:u w:val="single"/>
    </w:rPr>
  </w:style>
  <w:style w:type="paragraph" w:styleId="NormalWeb">
    <w:name w:val="Normal (Web)"/>
    <w:basedOn w:val="Normal"/>
    <w:uiPriority w:val="99"/>
    <w:semiHidden/>
    <w:unhideWhenUsed/>
    <w:rsid w:val="002770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70DD"/>
  </w:style>
  <w:style w:type="character" w:styleId="Strong">
    <w:name w:val="Strong"/>
    <w:basedOn w:val="DefaultParagraphFont"/>
    <w:uiPriority w:val="22"/>
    <w:qFormat/>
    <w:rsid w:val="002770DD"/>
    <w:rPr>
      <w:b/>
      <w:bCs/>
    </w:rPr>
  </w:style>
  <w:style w:type="paragraph" w:styleId="HTMLPreformatted">
    <w:name w:val="HTML Preformatted"/>
    <w:basedOn w:val="Normal"/>
    <w:link w:val="HTMLPreformattedChar"/>
    <w:uiPriority w:val="99"/>
    <w:semiHidden/>
    <w:unhideWhenUsed/>
    <w:rsid w:val="0027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70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70DD"/>
    <w:rPr>
      <w:rFonts w:ascii="Courier New" w:eastAsia="Times New Roman" w:hAnsi="Courier New" w:cs="Courier New"/>
      <w:sz w:val="20"/>
      <w:szCs w:val="20"/>
    </w:rPr>
  </w:style>
  <w:style w:type="paragraph" w:customStyle="1" w:styleId="post-footer">
    <w:name w:val="post-footer"/>
    <w:basedOn w:val="Normal"/>
    <w:rsid w:val="002770DD"/>
    <w:pPr>
      <w:spacing w:before="100" w:beforeAutospacing="1" w:after="100" w:afterAutospacing="1" w:line="240" w:lineRule="auto"/>
    </w:pPr>
    <w:rPr>
      <w:rFonts w:ascii="Times New Roman" w:eastAsia="Times New Roman" w:hAnsi="Times New Roman" w:cs="Times New Roman"/>
      <w:sz w:val="24"/>
      <w:szCs w:val="24"/>
    </w:rPr>
  </w:style>
  <w:style w:type="character" w:styleId="HTMLAcronym">
    <w:name w:val="HTML Acronym"/>
    <w:basedOn w:val="DefaultParagraphFont"/>
    <w:uiPriority w:val="99"/>
    <w:semiHidden/>
    <w:unhideWhenUsed/>
    <w:rsid w:val="002770DD"/>
  </w:style>
  <w:style w:type="paragraph" w:styleId="z-TopofForm">
    <w:name w:val="HTML Top of Form"/>
    <w:basedOn w:val="Normal"/>
    <w:next w:val="Normal"/>
    <w:link w:val="z-TopofFormChar"/>
    <w:hidden/>
    <w:uiPriority w:val="99"/>
    <w:semiHidden/>
    <w:unhideWhenUsed/>
    <w:rsid w:val="002770D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70DD"/>
    <w:rPr>
      <w:rFonts w:ascii="Arial" w:eastAsia="Times New Roman" w:hAnsi="Arial" w:cs="Arial"/>
      <w:vanish/>
      <w:sz w:val="16"/>
      <w:szCs w:val="16"/>
    </w:rPr>
  </w:style>
  <w:style w:type="paragraph" w:customStyle="1" w:styleId="subscribe-to-comments">
    <w:name w:val="subscribe-to-comments"/>
    <w:basedOn w:val="Normal"/>
    <w:rsid w:val="002770D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2770D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70D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77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0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171845">
      <w:bodyDiv w:val="1"/>
      <w:marLeft w:val="0"/>
      <w:marRight w:val="0"/>
      <w:marTop w:val="0"/>
      <w:marBottom w:val="0"/>
      <w:divBdr>
        <w:top w:val="none" w:sz="0" w:space="0" w:color="auto"/>
        <w:left w:val="none" w:sz="0" w:space="0" w:color="auto"/>
        <w:bottom w:val="none" w:sz="0" w:space="0" w:color="auto"/>
        <w:right w:val="none" w:sz="0" w:space="0" w:color="auto"/>
      </w:divBdr>
      <w:divsChild>
        <w:div w:id="958410596">
          <w:marLeft w:val="202"/>
          <w:marRight w:val="0"/>
          <w:marTop w:val="0"/>
          <w:marBottom w:val="0"/>
          <w:divBdr>
            <w:top w:val="none" w:sz="0" w:space="0" w:color="auto"/>
            <w:left w:val="none" w:sz="0" w:space="0" w:color="auto"/>
            <w:bottom w:val="none" w:sz="0" w:space="0" w:color="auto"/>
            <w:right w:val="none" w:sz="0" w:space="0" w:color="auto"/>
          </w:divBdr>
          <w:divsChild>
            <w:div w:id="7219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ntrol" Target="activeX/activeX3.xml"/><Relationship Id="rId18"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control" Target="activeX/activeX2.xml"/><Relationship Id="rId17"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ontrol" Target="activeX/activeX1.xml"/><Relationship Id="rId5" Type="http://schemas.openxmlformats.org/officeDocument/2006/relationships/image" Target="media/image1.jpeg"/><Relationship Id="rId15" Type="http://schemas.openxmlformats.org/officeDocument/2006/relationships/control" Target="activeX/activeX4.xml"/><Relationship Id="rId10" Type="http://schemas.openxmlformats.org/officeDocument/2006/relationships/image" Target="media/image6.wmf"/><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7.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2043</Words>
  <Characters>11647</Characters>
  <Application>Microsoft Office Word</Application>
  <DocSecurity>0</DocSecurity>
  <Lines>97</Lines>
  <Paragraphs>27</Paragraphs>
  <ScaleCrop>false</ScaleCrop>
  <Company>Toshiba</Company>
  <LinksUpToDate>false</LinksUpToDate>
  <CharactersWithSpaces>13663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raychorn</dc:creator>
  <cp:keywords/>
  <dc:description/>
  <cp:lastModifiedBy>raychorn</cp:lastModifiedBy>
  <cp:revision>2</cp:revision>
  <dcterms:created xsi:type="dcterms:W3CDTF">2009-05-10T13:57:00Z</dcterms:created>
  <dcterms:modified xsi:type="dcterms:W3CDTF">2009-05-10T13:58:00Z</dcterms:modified>
</cp:coreProperties>
</file>