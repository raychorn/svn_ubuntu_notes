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5A" w:rsidRPr="00737A5A" w:rsidRDefault="00737A5A" w:rsidP="00737A5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606060"/>
          <w:sz w:val="27"/>
          <w:szCs w:val="27"/>
        </w:rPr>
      </w:pPr>
      <w:r w:rsidRPr="00737A5A">
        <w:rPr>
          <w:rFonts w:ascii="Verdana" w:eastAsia="Times New Roman" w:hAnsi="Verdana" w:cs="Times New Roman"/>
          <w:b/>
          <w:bCs/>
          <w:color w:val="606060"/>
          <w:sz w:val="27"/>
          <w:szCs w:val="27"/>
        </w:rPr>
        <w:fldChar w:fldCharType="begin"/>
      </w:r>
      <w:r w:rsidRPr="00737A5A">
        <w:rPr>
          <w:rFonts w:ascii="Verdana" w:eastAsia="Times New Roman" w:hAnsi="Verdana" w:cs="Times New Roman"/>
          <w:b/>
          <w:bCs/>
          <w:color w:val="606060"/>
          <w:sz w:val="27"/>
          <w:szCs w:val="27"/>
        </w:rPr>
        <w:instrText xml:space="preserve"> HYPERLINK "http://www.ubuntugeek.com/monitoring-servers-and-clients-using-munin-in-ubuntu.html" \o "Permanent Link to Monitoring Servers and Clients using Munin in Ubuntu" </w:instrText>
      </w:r>
      <w:r w:rsidRPr="00737A5A">
        <w:rPr>
          <w:rFonts w:ascii="Verdana" w:eastAsia="Times New Roman" w:hAnsi="Verdana" w:cs="Times New Roman"/>
          <w:b/>
          <w:bCs/>
          <w:color w:val="606060"/>
          <w:sz w:val="27"/>
          <w:szCs w:val="27"/>
        </w:rPr>
        <w:fldChar w:fldCharType="separate"/>
      </w:r>
      <w:r w:rsidRPr="00737A5A">
        <w:rPr>
          <w:rFonts w:ascii="Verdana" w:eastAsia="Times New Roman" w:hAnsi="Verdana" w:cs="Times New Roman"/>
          <w:b/>
          <w:bCs/>
          <w:color w:val="C9740A"/>
          <w:sz w:val="27"/>
          <w:u w:val="single"/>
        </w:rPr>
        <w:t xml:space="preserve">Monitoring Servers and Clients using </w:t>
      </w:r>
      <w:proofErr w:type="spellStart"/>
      <w:r w:rsidRPr="00737A5A">
        <w:rPr>
          <w:rFonts w:ascii="Verdana" w:eastAsia="Times New Roman" w:hAnsi="Verdana" w:cs="Times New Roman"/>
          <w:b/>
          <w:bCs/>
          <w:color w:val="C9740A"/>
          <w:sz w:val="27"/>
          <w:u w:val="single"/>
        </w:rPr>
        <w:t>Munin</w:t>
      </w:r>
      <w:proofErr w:type="spellEnd"/>
      <w:r w:rsidRPr="00737A5A">
        <w:rPr>
          <w:rFonts w:ascii="Verdana" w:eastAsia="Times New Roman" w:hAnsi="Verdana" w:cs="Times New Roman"/>
          <w:b/>
          <w:bCs/>
          <w:color w:val="C9740A"/>
          <w:sz w:val="27"/>
          <w:u w:val="single"/>
        </w:rPr>
        <w:t xml:space="preserve"> in </w:t>
      </w:r>
      <w:proofErr w:type="spellStart"/>
      <w:r w:rsidRPr="00737A5A">
        <w:rPr>
          <w:rFonts w:ascii="Verdana" w:eastAsia="Times New Roman" w:hAnsi="Verdana" w:cs="Times New Roman"/>
          <w:b/>
          <w:bCs/>
          <w:color w:val="C9740A"/>
          <w:sz w:val="27"/>
          <w:u w:val="single"/>
        </w:rPr>
        <w:t>Ubuntu</w:t>
      </w:r>
      <w:proofErr w:type="spellEnd"/>
      <w:r w:rsidRPr="00737A5A">
        <w:rPr>
          <w:rFonts w:ascii="Verdana" w:eastAsia="Times New Roman" w:hAnsi="Verdana" w:cs="Times New Roman"/>
          <w:b/>
          <w:bCs/>
          <w:color w:val="606060"/>
          <w:sz w:val="27"/>
          <w:szCs w:val="27"/>
        </w:rPr>
        <w:fldChar w:fldCharType="end"/>
      </w:r>
    </w:p>
    <w:p w:rsidR="00737A5A" w:rsidRPr="00737A5A" w:rsidRDefault="00737A5A" w:rsidP="00737A5A">
      <w:pPr>
        <w:pBdr>
          <w:bottom w:val="single" w:sz="6" w:space="0" w:color="B0B0B0"/>
        </w:pBdr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737A5A">
        <w:rPr>
          <w:rFonts w:ascii="Verdana" w:eastAsia="Times New Roman" w:hAnsi="Verdana" w:cs="Times New Roman"/>
          <w:color w:val="2A2A2A"/>
          <w:sz w:val="17"/>
          <w:szCs w:val="17"/>
        </w:rPr>
        <w:t>Posted by admin on February 11th, 2007</w:t>
      </w:r>
      <w:r w:rsidRPr="00737A5A">
        <w:rPr>
          <w:rFonts w:ascii="Verdana" w:eastAsia="Times New Roman" w:hAnsi="Verdana" w:cs="Times New Roman"/>
          <w:color w:val="2A2A2A"/>
          <w:sz w:val="17"/>
        </w:rPr>
        <w:t> </w:t>
      </w:r>
      <w:r>
        <w:rPr>
          <w:rFonts w:ascii="Verdana" w:eastAsia="Times New Roman" w:hAnsi="Verdana" w:cs="Times New Roman"/>
          <w:b/>
          <w:bCs/>
          <w:noProof/>
          <w:color w:val="C9740A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" name="Picture 1" descr="Email This Post">
              <a:hlinkClick xmlns:a="http://schemas.openxmlformats.org/drawingml/2006/main" r:id="rId4" tooltip="&quot;Email This Po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This Post">
                      <a:hlinkClick r:id="rId4" tooltip="&quot;Email This Po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5A">
        <w:rPr>
          <w:rFonts w:ascii="Verdana" w:eastAsia="Times New Roman" w:hAnsi="Verdana" w:cs="Times New Roman"/>
          <w:color w:val="2A2A2A"/>
          <w:sz w:val="17"/>
          <w:szCs w:val="17"/>
        </w:rPr>
        <w:t> </w:t>
      </w:r>
      <w:hyperlink r:id="rId6" w:tooltip="Email This Post" w:history="1"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Email This Post</w:t>
        </w:r>
      </w:hyperlink>
    </w:p>
    <w:p w:rsidR="00737A5A" w:rsidRPr="00737A5A" w:rsidRDefault="00737A5A" w:rsidP="00737A5A">
      <w:pPr>
        <w:pBdr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pBdr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737A5A">
        <w:rPr>
          <w:rFonts w:ascii="Verdana" w:eastAsia="Times New Roman" w:hAnsi="Verdana" w:cs="Times New Roman"/>
          <w:color w:val="2A2A2A"/>
          <w:sz w:val="17"/>
          <w:szCs w:val="17"/>
        </w:rPr>
        <w:t>If you're new here, you may want to subscribe to my</w:t>
      </w:r>
      <w:r w:rsidRPr="00737A5A">
        <w:rPr>
          <w:rFonts w:ascii="Verdana" w:eastAsia="Times New Roman" w:hAnsi="Verdana" w:cs="Times New Roman"/>
          <w:color w:val="2A2A2A"/>
          <w:sz w:val="17"/>
        </w:rPr>
        <w:t> </w:t>
      </w:r>
      <w:hyperlink r:id="rId7" w:history="1"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RSS feed</w:t>
        </w:r>
      </w:hyperlink>
      <w:r w:rsidRPr="00737A5A">
        <w:rPr>
          <w:rFonts w:ascii="Verdana" w:eastAsia="Times New Roman" w:hAnsi="Verdana" w:cs="Times New Roman"/>
          <w:color w:val="2A2A2A"/>
          <w:sz w:val="17"/>
          <w:szCs w:val="17"/>
        </w:rPr>
        <w:t>. Thanks for visiting!</w:t>
      </w:r>
    </w:p>
    <w:p w:rsidR="00737A5A" w:rsidRPr="00737A5A" w:rsidRDefault="00737A5A" w:rsidP="00737A5A">
      <w:pPr>
        <w:spacing w:after="0" w:line="240" w:lineRule="auto"/>
        <w:rPr>
          <w:ins w:id="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“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” means “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memory”.Munin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the tool surveys all your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begin"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instrText xml:space="preserve"> HYPERLINK "http://www.ubuntugeek.com/monitoring-servers-and-clients-using-munin-in-ubuntu.html" \t "_blank" </w:instrTex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separate"/>
        </w:r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computers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end"/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and remembers what it saw. It presents all the information in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graphs through a web interface. Its emphasis is on plug and play capabilities. After completing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installation a high number of monitoring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will be playing with no more effort. Using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can easily monitor the performance of your computers, networks,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SANs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 and quite possibly applications as well. It makes it easy to determine “what’s different today” when a performance problem crops up. It makes it easy to see how you’re doing capacity wise on all limited resources.</w:t>
        </w:r>
      </w:ins>
    </w:p>
    <w:p w:rsidR="00737A5A" w:rsidRPr="00737A5A" w:rsidRDefault="00737A5A" w:rsidP="00737A5A">
      <w:pPr>
        <w:spacing w:after="225" w:line="360" w:lineRule="atLeast"/>
        <w:rPr>
          <w:ins w:id="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It uses the excellent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RRDTool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and is written in Perl.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has a master/node architecture in which the master connects to all the nodes at regular intervals and asks them for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sdata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. It then stores the data in RRD files, and (if needed) updates the graphs. One of the main goals has been ease of creating new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(graphs).</w:t>
        </w:r>
      </w:ins>
    </w:p>
    <w:p w:rsidR="00737A5A" w:rsidRPr="00737A5A" w:rsidRDefault="00737A5A" w:rsidP="00737A5A">
      <w:pPr>
        <w:spacing w:after="225" w:line="360" w:lineRule="atLeast"/>
        <w:rPr>
          <w:ins w:id="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5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Preparing Your System</w:t>
        </w:r>
      </w:ins>
    </w:p>
    <w:p w:rsidR="00737A5A" w:rsidRPr="00737A5A" w:rsidRDefault="00737A5A" w:rsidP="00737A5A">
      <w:pPr>
        <w:spacing w:after="225" w:line="360" w:lineRule="atLeast"/>
        <w:rPr>
          <w:ins w:id="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You need to install apache web server using the following command</w:t>
        </w:r>
      </w:ins>
    </w:p>
    <w:p w:rsidR="00737A5A" w:rsidRPr="00737A5A" w:rsidRDefault="00737A5A" w:rsidP="00737A5A">
      <w:pPr>
        <w:spacing w:after="225" w:line="360" w:lineRule="atLeast"/>
        <w:rPr>
          <w:ins w:id="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sudo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apt-get install apache2</w:t>
        </w:r>
      </w:ins>
    </w:p>
    <w:p w:rsidR="00737A5A" w:rsidRPr="00737A5A" w:rsidRDefault="00737A5A" w:rsidP="00737A5A">
      <w:pPr>
        <w:spacing w:after="225" w:line="360" w:lineRule="atLeast"/>
        <w:rPr>
          <w:ins w:id="1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1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contains two parts for </w:t>
        </w:r>
        <w:proofErr w:type="spellStart"/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it’s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configuration</w:t>
        </w:r>
      </w:ins>
    </w:p>
    <w:p w:rsidR="00737A5A" w:rsidRPr="00737A5A" w:rsidRDefault="00737A5A" w:rsidP="00737A5A">
      <w:pPr>
        <w:spacing w:after="225" w:line="360" w:lineRule="atLeast"/>
        <w:rPr>
          <w:ins w:id="1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1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(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server) - the part that creates the monitoring graphs</w:t>
        </w:r>
      </w:ins>
    </w:p>
    <w:p w:rsidR="00737A5A" w:rsidRPr="00737A5A" w:rsidRDefault="00737A5A" w:rsidP="00737A5A">
      <w:pPr>
        <w:spacing w:after="225" w:line="360" w:lineRule="atLeast"/>
        <w:rPr>
          <w:ins w:id="1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1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(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begin"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instrText xml:space="preserve"> HYPERLINK "http://www.ubuntugeek.com/monitoring-servers-and-clients-using-munin-in-ubuntu.html" \t "_blank" </w:instrTex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separate"/>
        </w:r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Client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end"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) -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client program.</w:t>
        </w:r>
      </w:ins>
    </w:p>
    <w:p w:rsidR="00737A5A" w:rsidRPr="00737A5A" w:rsidRDefault="00737A5A" w:rsidP="00737A5A">
      <w:pPr>
        <w:spacing w:after="225" w:line="360" w:lineRule="atLeast"/>
        <w:rPr>
          <w:ins w:id="1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7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Install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Server and client in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Ubuntu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1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 and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client you need to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and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 packages using the following command</w:t>
        </w:r>
      </w:ins>
    </w:p>
    <w:p w:rsidR="00737A5A" w:rsidRPr="00737A5A" w:rsidRDefault="00737A5A" w:rsidP="00737A5A">
      <w:pPr>
        <w:spacing w:after="225" w:line="360" w:lineRule="atLeast"/>
        <w:rPr>
          <w:ins w:id="2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2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sudo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apt-get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</w:t>
        </w:r>
      </w:ins>
    </w:p>
    <w:p w:rsidR="00737A5A" w:rsidRPr="00737A5A" w:rsidRDefault="00737A5A" w:rsidP="00737A5A">
      <w:pPr>
        <w:spacing w:after="225" w:line="360" w:lineRule="atLeast"/>
        <w:rPr>
          <w:ins w:id="2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23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File Structure</w:t>
        </w:r>
      </w:ins>
    </w:p>
    <w:p w:rsidR="00737A5A" w:rsidRPr="00737A5A" w:rsidRDefault="00737A5A" w:rsidP="00737A5A">
      <w:pPr>
        <w:spacing w:after="225" w:line="360" w:lineRule="atLeast"/>
        <w:rPr>
          <w:ins w:id="2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This will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in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directory this includes the following files</w:t>
        </w:r>
      </w:ins>
    </w:p>
    <w:p w:rsidR="00737A5A" w:rsidRPr="00737A5A" w:rsidRDefault="00737A5A" w:rsidP="00737A5A">
      <w:pPr>
        <w:spacing w:after="225" w:line="360" w:lineRule="atLeast"/>
        <w:rPr>
          <w:ins w:id="26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2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munin.conf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munin-node.conf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plugin-conf.d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templates</w:t>
        </w:r>
      </w:ins>
    </w:p>
    <w:p w:rsidR="00737A5A" w:rsidRPr="00737A5A" w:rsidRDefault="00737A5A" w:rsidP="00737A5A">
      <w:pPr>
        <w:spacing w:after="225" w:line="360" w:lineRule="atLeast"/>
        <w:rPr>
          <w:ins w:id="2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This will install files for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webserver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root directory in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/www/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directory this includes the following files</w:t>
        </w:r>
      </w:ins>
    </w:p>
    <w:p w:rsidR="00737A5A" w:rsidRPr="00737A5A" w:rsidRDefault="00737A5A" w:rsidP="00737A5A">
      <w:pPr>
        <w:spacing w:after="225" w:line="360" w:lineRule="atLeast"/>
        <w:rPr>
          <w:ins w:id="3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3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 xml:space="preserve">definitions.html index.html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logo.png style.css</w:t>
        </w:r>
      </w:ins>
    </w:p>
    <w:p w:rsidR="00737A5A" w:rsidRPr="00737A5A" w:rsidRDefault="00737A5A" w:rsidP="00737A5A">
      <w:pPr>
        <w:spacing w:after="225" w:line="360" w:lineRule="atLeast"/>
        <w:rPr>
          <w:ins w:id="3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33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Configuration</w:t>
        </w:r>
      </w:ins>
    </w:p>
    <w:p w:rsidR="00737A5A" w:rsidRPr="00737A5A" w:rsidRDefault="00737A5A" w:rsidP="00737A5A">
      <w:pPr>
        <w:spacing w:after="225" w:line="360" w:lineRule="atLeast"/>
        <w:rPr>
          <w:ins w:id="3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3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configure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 you need to edit the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munin.conf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file.The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sample file looks like below.</w:t>
        </w:r>
      </w:ins>
    </w:p>
    <w:p w:rsidR="00737A5A" w:rsidRPr="00737A5A" w:rsidRDefault="00737A5A" w:rsidP="00737A5A">
      <w:pPr>
        <w:spacing w:after="225" w:line="360" w:lineRule="atLeast"/>
        <w:rPr>
          <w:ins w:id="36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3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sudo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vi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munin.conf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3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39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-Start File-</w:t>
        </w:r>
      </w:ins>
    </w:p>
    <w:p w:rsidR="00737A5A" w:rsidRPr="00737A5A" w:rsidRDefault="00737A5A" w:rsidP="00737A5A">
      <w:pPr>
        <w:spacing w:after="225" w:line="360" w:lineRule="atLeast"/>
        <w:rPr>
          <w:ins w:id="4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4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Example configuration file for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 generated by ‘make build’</w:t>
        </w:r>
      </w:ins>
    </w:p>
    <w:p w:rsidR="00737A5A" w:rsidRPr="00737A5A" w:rsidRDefault="00737A5A" w:rsidP="00737A5A">
      <w:pPr>
        <w:spacing w:after="225" w:line="360" w:lineRule="atLeast"/>
        <w:rPr>
          <w:ins w:id="4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4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The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next three variables specifies where the location of the RRD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databases, the HTML output, and the logs, severally. They all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must be writable by the user running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munin-cron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.</w:t>
        </w:r>
      </w:ins>
    </w:p>
    <w:p w:rsidR="00737A5A" w:rsidRPr="00737A5A" w:rsidRDefault="00737A5A" w:rsidP="00737A5A">
      <w:pPr>
        <w:spacing w:after="225" w:line="360" w:lineRule="atLeast"/>
        <w:rPr>
          <w:ins w:id="4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4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dbdir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/lib/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htmldir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/www/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logdir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/log/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rundir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/run/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4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4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# Where to look for the HTML templates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tmpldir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/templates</w:t>
        </w:r>
      </w:ins>
    </w:p>
    <w:p w:rsidR="00737A5A" w:rsidRPr="00737A5A" w:rsidRDefault="00737A5A" w:rsidP="00737A5A">
      <w:pPr>
        <w:spacing w:after="225" w:line="360" w:lineRule="atLeast"/>
        <w:rPr>
          <w:ins w:id="4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4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# Make graphs show values per minute instead of per second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graph_period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minute</w:t>
        </w:r>
      </w:ins>
    </w:p>
    <w:p w:rsidR="00737A5A" w:rsidRPr="00737A5A" w:rsidRDefault="00737A5A" w:rsidP="00737A5A">
      <w:pPr>
        <w:spacing w:after="225" w:line="360" w:lineRule="atLeast"/>
        <w:rPr>
          <w:ins w:id="5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5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Drop somejuser@fnord.comm and anotheruser@blibb.comm an email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everytime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something changes (OK -&gt; WARNING, CRITICAL -&gt; OK, etc)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contact.someuser.command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mail -s “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notification” somejuser@fnord.comm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contact.anotheruser.command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mail -s “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notification” anotheruser@blibb.comm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For those with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Nagios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 the following might come in handy. In addition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the services must be defined in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Nagios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 as well.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contact.nagios.command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sbin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send_nsca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-H nagios.host.com -c /etc/send_nsca.cfg</w:t>
        </w:r>
      </w:ins>
    </w:p>
    <w:p w:rsidR="00737A5A" w:rsidRPr="00737A5A" w:rsidRDefault="00737A5A" w:rsidP="00737A5A">
      <w:pPr>
        <w:spacing w:after="225" w:line="360" w:lineRule="atLeast"/>
        <w:rPr>
          <w:ins w:id="5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5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simple host tree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>address 127.0.0.1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use_node_name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</w:ins>
    </w:p>
    <w:p w:rsidR="00737A5A" w:rsidRPr="00737A5A" w:rsidRDefault="00737A5A" w:rsidP="00737A5A">
      <w:pPr>
        <w:spacing w:after="225" w:line="360" w:lineRule="atLeast"/>
        <w:rPr>
          <w:ins w:id="5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55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-End File -</w:t>
        </w:r>
      </w:ins>
    </w:p>
    <w:p w:rsidR="00737A5A" w:rsidRPr="00737A5A" w:rsidRDefault="00737A5A" w:rsidP="00737A5A">
      <w:pPr>
        <w:spacing w:after="225" w:line="360" w:lineRule="atLeast"/>
        <w:rPr>
          <w:ins w:id="5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5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In this above sample config file we need to look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maily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these files</w:t>
        </w:r>
      </w:ins>
    </w:p>
    <w:p w:rsidR="00737A5A" w:rsidRPr="00737A5A" w:rsidRDefault="00737A5A" w:rsidP="00737A5A">
      <w:pPr>
        <w:spacing w:after="225" w:line="360" w:lineRule="atLeast"/>
        <w:rPr>
          <w:ins w:id="5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5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dbdir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/lib/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htmldir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/www/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logdir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/log/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rundir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/run/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6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6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change any of the paths you need to change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here.The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one thing you might want to change is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htmldir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option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where you can change for you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begin"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instrText xml:space="preserve"> HYPERLINK "http://www.ubuntugeek.com/monitoring-servers-and-clients-using-munin-in-ubuntu.html" \t "_blank" </w:instrTex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separate"/>
        </w:r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clients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end"/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name or any other name suitable for you</w:t>
        </w:r>
      </w:ins>
    </w:p>
    <w:p w:rsidR="00737A5A" w:rsidRPr="00737A5A" w:rsidRDefault="00737A5A" w:rsidP="00737A5A">
      <w:pPr>
        <w:spacing w:after="225" w:line="360" w:lineRule="atLeast"/>
        <w:rPr>
          <w:ins w:id="6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63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Most Important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thing is adding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clients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machines to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munin.conf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file for this you can see by default</w:t>
        </w:r>
      </w:ins>
    </w:p>
    <w:p w:rsidR="00737A5A" w:rsidRPr="00737A5A" w:rsidRDefault="00737A5A" w:rsidP="00737A5A">
      <w:pPr>
        <w:spacing w:after="225" w:line="360" w:lineRule="atLeast"/>
        <w:rPr>
          <w:ins w:id="6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6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is added under a simple host tree that looks like this</w:t>
        </w:r>
      </w:ins>
    </w:p>
    <w:p w:rsidR="00737A5A" w:rsidRPr="00737A5A" w:rsidRDefault="00737A5A" w:rsidP="00737A5A">
      <w:pPr>
        <w:spacing w:after="225" w:line="360" w:lineRule="atLeast"/>
        <w:rPr>
          <w:ins w:id="6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6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simple host tree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address 127.0.0.1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use_node_name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</w:ins>
    </w:p>
    <w:p w:rsidR="00737A5A" w:rsidRPr="00737A5A" w:rsidRDefault="00737A5A" w:rsidP="00737A5A">
      <w:pPr>
        <w:spacing w:after="225" w:line="360" w:lineRule="atLeast"/>
        <w:rPr>
          <w:ins w:id="6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6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Now server side configuration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ready.Now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we are going see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clients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configuration</w:t>
        </w:r>
      </w:ins>
    </w:p>
    <w:p w:rsidR="00737A5A" w:rsidRPr="00737A5A" w:rsidRDefault="00737A5A" w:rsidP="00737A5A">
      <w:pPr>
        <w:spacing w:after="225" w:line="360" w:lineRule="atLeast"/>
        <w:rPr>
          <w:ins w:id="7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71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Clients Configuration in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Ubuntu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7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7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monitor any number of client machines using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need to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-node package in all your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clients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machines</w:t>
        </w:r>
      </w:ins>
    </w:p>
    <w:p w:rsidR="00737A5A" w:rsidRPr="00737A5A" w:rsidRDefault="00737A5A" w:rsidP="00737A5A">
      <w:pPr>
        <w:spacing w:after="225" w:line="360" w:lineRule="atLeast"/>
        <w:rPr>
          <w:ins w:id="7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75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Installing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Client in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Ubuntu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7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7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client in your machine you need to enter the following command</w:t>
        </w:r>
      </w:ins>
    </w:p>
    <w:p w:rsidR="00737A5A" w:rsidRPr="00737A5A" w:rsidRDefault="00737A5A" w:rsidP="00737A5A">
      <w:pPr>
        <w:spacing w:after="225" w:line="360" w:lineRule="atLeast"/>
        <w:rPr>
          <w:ins w:id="7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7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sudo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apt-get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</w:t>
        </w:r>
      </w:ins>
    </w:p>
    <w:p w:rsidR="00737A5A" w:rsidRPr="00737A5A" w:rsidRDefault="00737A5A" w:rsidP="00737A5A">
      <w:pPr>
        <w:spacing w:after="225" w:line="360" w:lineRule="atLeast"/>
        <w:rPr>
          <w:ins w:id="8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8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This will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node package and it will create a folder called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.</w:t>
        </w:r>
      </w:ins>
    </w:p>
    <w:p w:rsidR="00737A5A" w:rsidRPr="00737A5A" w:rsidRDefault="00737A5A" w:rsidP="00737A5A">
      <w:pPr>
        <w:spacing w:after="225" w:line="360" w:lineRule="atLeast"/>
        <w:rPr>
          <w:ins w:id="8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8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 File Structure</w:t>
        </w:r>
      </w:ins>
    </w:p>
    <w:p w:rsidR="00737A5A" w:rsidRPr="00737A5A" w:rsidRDefault="00737A5A" w:rsidP="00737A5A">
      <w:pPr>
        <w:spacing w:after="225" w:line="360" w:lineRule="atLeast"/>
        <w:rPr>
          <w:ins w:id="8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8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>this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contains the following files</w:t>
        </w:r>
      </w:ins>
    </w:p>
    <w:p w:rsidR="00737A5A" w:rsidRPr="00737A5A" w:rsidRDefault="00737A5A" w:rsidP="00737A5A">
      <w:pPr>
        <w:spacing w:after="225" w:line="360" w:lineRule="atLeast"/>
        <w:rPr>
          <w:ins w:id="86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8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munin-node.conf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plugin-conf.d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8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8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munin-node.conf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Client Configuration File</w:t>
        </w:r>
      </w:ins>
    </w:p>
    <w:p w:rsidR="00737A5A" w:rsidRPr="00737A5A" w:rsidRDefault="00737A5A" w:rsidP="00737A5A">
      <w:pPr>
        <w:spacing w:after="225" w:line="360" w:lineRule="atLeast"/>
        <w:rPr>
          <w:ins w:id="9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9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plugin-conf.d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Configuration of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for this node</w:t>
        </w:r>
      </w:ins>
    </w:p>
    <w:p w:rsidR="00737A5A" w:rsidRPr="00737A5A" w:rsidRDefault="00737A5A" w:rsidP="00737A5A">
      <w:pPr>
        <w:spacing w:after="225" w:line="360" w:lineRule="atLeast"/>
        <w:rPr>
          <w:ins w:id="9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9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A directory in which each file is a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symlink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to a real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in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/share/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9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95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Configuring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Node</w:t>
        </w:r>
      </w:ins>
    </w:p>
    <w:p w:rsidR="00737A5A" w:rsidRPr="00737A5A" w:rsidRDefault="00737A5A" w:rsidP="00737A5A">
      <w:pPr>
        <w:spacing w:after="225" w:line="360" w:lineRule="atLeast"/>
        <w:rPr>
          <w:ins w:id="9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9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Now you need to configure the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munin-node.conf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file</w:t>
        </w:r>
      </w:ins>
    </w:p>
    <w:p w:rsidR="00737A5A" w:rsidRPr="00737A5A" w:rsidRDefault="00737A5A" w:rsidP="00737A5A">
      <w:pPr>
        <w:spacing w:after="225" w:line="360" w:lineRule="atLeast"/>
        <w:rPr>
          <w:ins w:id="9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9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Configuration file looks like this and in this file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have entered some examples also</w:t>
        </w:r>
      </w:ins>
    </w:p>
    <w:p w:rsidR="00737A5A" w:rsidRPr="00737A5A" w:rsidRDefault="00737A5A" w:rsidP="00737A5A">
      <w:pPr>
        <w:spacing w:after="225" w:line="360" w:lineRule="atLeast"/>
        <w:rPr>
          <w:ins w:id="10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01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- </w:t>
        </w:r>
        <w:proofErr w:type="gram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start</w:t>
        </w:r>
        <w:proofErr w:type="gram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file -</w:t>
        </w:r>
      </w:ins>
    </w:p>
    <w:p w:rsidR="00737A5A" w:rsidRPr="00737A5A" w:rsidRDefault="00737A5A" w:rsidP="00737A5A">
      <w:pPr>
        <w:spacing w:after="225" w:line="360" w:lineRule="atLeast"/>
        <w:rPr>
          <w:ins w:id="10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0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#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Example config-file for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</w:ins>
    </w:p>
    <w:p w:rsidR="00737A5A" w:rsidRPr="00737A5A" w:rsidRDefault="00737A5A" w:rsidP="00737A5A">
      <w:pPr>
        <w:spacing w:after="225" w:line="360" w:lineRule="atLeast"/>
        <w:rPr>
          <w:ins w:id="10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10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log_level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4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log_file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/log/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/munin-node.log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port 4949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pid_file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/run/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/munin-node.pid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background 1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setseid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1</w:t>
        </w:r>
      </w:ins>
    </w:p>
    <w:p w:rsidR="00737A5A" w:rsidRPr="00737A5A" w:rsidRDefault="00737A5A" w:rsidP="00737A5A">
      <w:pPr>
        <w:spacing w:after="225" w:line="360" w:lineRule="atLeast"/>
        <w:rPr>
          <w:ins w:id="10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0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# Which port to bind to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;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host *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root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group root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setsid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</w:ins>
    </w:p>
    <w:p w:rsidR="00737A5A" w:rsidRPr="00737A5A" w:rsidRDefault="00737A5A" w:rsidP="00737A5A">
      <w:pPr>
        <w:spacing w:after="225" w:line="360" w:lineRule="atLeast"/>
        <w:rPr>
          <w:ins w:id="10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0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Regexps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for files to ignore</w:t>
        </w:r>
      </w:ins>
    </w:p>
    <w:p w:rsidR="00737A5A" w:rsidRPr="00737A5A" w:rsidRDefault="00737A5A" w:rsidP="00737A5A">
      <w:pPr>
        <w:spacing w:after="225" w:line="360" w:lineRule="atLeast"/>
        <w:rPr>
          <w:ins w:id="11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11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ignore_file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~$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ignore_file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\.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bak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$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ignore_file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%$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>ignore_file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\.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dpkg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-(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tmp|new|old|dist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)$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ignore_file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\.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rpm(</w:t>
        </w:r>
        <w:proofErr w:type="spellStart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save|new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)$</w:t>
        </w:r>
      </w:ins>
    </w:p>
    <w:p w:rsidR="00737A5A" w:rsidRPr="00737A5A" w:rsidRDefault="00737A5A" w:rsidP="00737A5A">
      <w:pPr>
        <w:spacing w:after="225" w:line="360" w:lineRule="atLeast"/>
        <w:rPr>
          <w:ins w:id="11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1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# Set this if the client doesn’t report the correct hostname when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telnetting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to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 port 4949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host_name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11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11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host_name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munintest.test.com</w:t>
        </w:r>
      </w:ins>
    </w:p>
    <w:p w:rsidR="00737A5A" w:rsidRPr="00737A5A" w:rsidRDefault="00737A5A" w:rsidP="00737A5A">
      <w:pPr>
        <w:spacing w:after="225" w:line="360" w:lineRule="atLeast"/>
        <w:rPr>
          <w:ins w:id="11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1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list of addresses that are allowed to connect. This must be a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regular expression, due to brain damage in Net::Server, which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doesn’t understand CIDR-style network notation. You may repeat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the allow line as many times as you’d like</w:t>
        </w:r>
      </w:ins>
    </w:p>
    <w:p w:rsidR="00737A5A" w:rsidRPr="00737A5A" w:rsidRDefault="00737A5A" w:rsidP="00737A5A">
      <w:pPr>
        <w:spacing w:after="225" w:line="360" w:lineRule="atLeast"/>
        <w:rPr>
          <w:ins w:id="11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1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allow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^127\.0\.0\.1$</w:t>
        </w:r>
      </w:ins>
    </w:p>
    <w:p w:rsidR="00737A5A" w:rsidRPr="00737A5A" w:rsidRDefault="00737A5A" w:rsidP="00737A5A">
      <w:pPr>
        <w:spacing w:after="225" w:line="360" w:lineRule="atLeast"/>
        <w:rPr>
          <w:ins w:id="12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2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allow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^172\.30\.5\.132$</w:t>
        </w:r>
      </w:ins>
    </w:p>
    <w:p w:rsidR="00737A5A" w:rsidRPr="00737A5A" w:rsidRDefault="00737A5A" w:rsidP="00737A5A">
      <w:pPr>
        <w:spacing w:after="225" w:line="360" w:lineRule="atLeast"/>
        <w:rPr>
          <w:ins w:id="12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2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In the above configuration file there are two important things you need to enter first one is under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host_name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need to add your client machine fully qualified name example</w:t>
        </w:r>
      </w:ins>
    </w:p>
    <w:p w:rsidR="00737A5A" w:rsidRPr="00737A5A" w:rsidRDefault="00737A5A" w:rsidP="00737A5A">
      <w:pPr>
        <w:spacing w:after="225" w:line="360" w:lineRule="atLeast"/>
        <w:rPr>
          <w:ins w:id="12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2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#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host_name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126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12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host_name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munintest.test.com</w:t>
        </w:r>
      </w:ins>
    </w:p>
    <w:p w:rsidR="00737A5A" w:rsidRPr="00737A5A" w:rsidRDefault="00737A5A" w:rsidP="00737A5A">
      <w:pPr>
        <w:spacing w:after="225" w:line="360" w:lineRule="atLeast"/>
        <w:rPr>
          <w:ins w:id="12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2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Second one is you need to enter the server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ipaddress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by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defauly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can see 127.0.0.1 in your config file under that</w:t>
        </w:r>
      </w:ins>
    </w:p>
    <w:p w:rsidR="00737A5A" w:rsidRPr="00737A5A" w:rsidRDefault="00737A5A" w:rsidP="00737A5A">
      <w:pPr>
        <w:spacing w:after="225" w:line="360" w:lineRule="atLeast"/>
        <w:rPr>
          <w:ins w:id="13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3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you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need to add your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ipaddress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example as follows</w:t>
        </w:r>
      </w:ins>
    </w:p>
    <w:p w:rsidR="00737A5A" w:rsidRPr="00737A5A" w:rsidRDefault="00737A5A" w:rsidP="00737A5A">
      <w:pPr>
        <w:spacing w:after="225" w:line="360" w:lineRule="atLeast"/>
        <w:rPr>
          <w:ins w:id="13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3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allow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^127\.0\.0\.1$</w:t>
        </w:r>
      </w:ins>
    </w:p>
    <w:p w:rsidR="00737A5A" w:rsidRPr="00737A5A" w:rsidRDefault="00737A5A" w:rsidP="00737A5A">
      <w:pPr>
        <w:spacing w:after="225" w:line="360" w:lineRule="atLeast"/>
        <w:rPr>
          <w:ins w:id="13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3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allow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^172\.30\.5\.132$</w:t>
        </w:r>
      </w:ins>
    </w:p>
    <w:p w:rsidR="00737A5A" w:rsidRPr="00737A5A" w:rsidRDefault="00737A5A" w:rsidP="00737A5A">
      <w:pPr>
        <w:spacing w:after="225" w:line="360" w:lineRule="atLeast"/>
        <w:rPr>
          <w:ins w:id="13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37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- End File -</w:t>
        </w:r>
      </w:ins>
    </w:p>
    <w:p w:rsidR="00737A5A" w:rsidRPr="00737A5A" w:rsidRDefault="00737A5A" w:rsidP="00737A5A">
      <w:pPr>
        <w:spacing w:after="225" w:line="360" w:lineRule="atLeast"/>
        <w:rPr>
          <w:ins w:id="13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39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Adding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Plugins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14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4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install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need to check the available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from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begin"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instrText xml:space="preserve"> HYPERLINK "http://munin.projects.linpro.no/wiki/PluginCat" \t "_blank" </w:instrTex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separate"/>
        </w:r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here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end"/>
        </w:r>
      </w:ins>
    </w:p>
    <w:p w:rsidR="00737A5A" w:rsidRPr="00737A5A" w:rsidRDefault="00737A5A" w:rsidP="00737A5A">
      <w:pPr>
        <w:spacing w:after="225" w:line="360" w:lineRule="atLeast"/>
        <w:rPr>
          <w:ins w:id="14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4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 xml:space="preserve">Now you need to add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for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for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your client machine to monitor the required services for this edit the file located</w:t>
        </w:r>
      </w:ins>
    </w:p>
    <w:p w:rsidR="00737A5A" w:rsidRPr="00737A5A" w:rsidRDefault="00737A5A" w:rsidP="00737A5A">
      <w:pPr>
        <w:spacing w:after="225" w:line="360" w:lineRule="atLeast"/>
        <w:rPr>
          <w:ins w:id="14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4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at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plugin-conf.d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 sample file looks like below</w:t>
        </w:r>
      </w:ins>
    </w:p>
    <w:p w:rsidR="00737A5A" w:rsidRPr="00737A5A" w:rsidRDefault="00737A5A" w:rsidP="00737A5A">
      <w:pPr>
        <w:spacing w:after="225" w:line="360" w:lineRule="atLeast"/>
        <w:rPr>
          <w:ins w:id="14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47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- Start File -</w:t>
        </w:r>
      </w:ins>
    </w:p>
    <w:p w:rsidR="00737A5A" w:rsidRPr="00737A5A" w:rsidRDefault="00737A5A" w:rsidP="00737A5A">
      <w:pPr>
        <w:spacing w:after="225" w:line="360" w:lineRule="atLeast"/>
        <w:rPr>
          <w:ins w:id="14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4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This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file is used to configure how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are invoked.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user 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Set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the user to run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as.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group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# Set the group to run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as.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command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# Run instead of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. %c expands to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what would normally be run.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</w:t>
        </w:r>
        <w:proofErr w:type="spellStart"/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env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. 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Sets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in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plugin’s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environment, see the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 xml:space="preserve"># individual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to find out which variables they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# care about.</w:t>
        </w:r>
      </w:ins>
    </w:p>
    <w:p w:rsidR="00737A5A" w:rsidRPr="00737A5A" w:rsidRDefault="00737A5A" w:rsidP="00737A5A">
      <w:pPr>
        <w:spacing w:after="225" w:line="360" w:lineRule="atLeast"/>
        <w:rPr>
          <w:ins w:id="15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5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[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apt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root</w:t>
        </w:r>
      </w:ins>
    </w:p>
    <w:p w:rsidR="00737A5A" w:rsidRPr="00737A5A" w:rsidRDefault="00737A5A" w:rsidP="00737A5A">
      <w:pPr>
        <w:spacing w:after="225" w:line="360" w:lineRule="atLeast"/>
        <w:rPr>
          <w:ins w:id="15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5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[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cps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*]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root</w:t>
        </w:r>
      </w:ins>
    </w:p>
    <w:p w:rsidR="00737A5A" w:rsidRPr="00737A5A" w:rsidRDefault="00737A5A" w:rsidP="00737A5A">
      <w:pPr>
        <w:spacing w:after="225" w:line="360" w:lineRule="atLeast"/>
        <w:rPr>
          <w:ins w:id="15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5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fw_conntrack</w:t>
        </w:r>
        <w:proofErr w:type="spellEnd"/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root</w:t>
        </w:r>
      </w:ins>
    </w:p>
    <w:p w:rsidR="00737A5A" w:rsidRPr="00737A5A" w:rsidRDefault="00737A5A" w:rsidP="00737A5A">
      <w:pPr>
        <w:spacing w:after="225" w:line="360" w:lineRule="atLeast"/>
        <w:rPr>
          <w:ins w:id="15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5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hddtemp_smartctl</w:t>
        </w:r>
        <w:proofErr w:type="spellEnd"/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root</w:t>
        </w:r>
      </w:ins>
    </w:p>
    <w:p w:rsidR="00737A5A" w:rsidRPr="00737A5A" w:rsidRDefault="00737A5A" w:rsidP="00737A5A">
      <w:pPr>
        <w:spacing w:after="225" w:line="360" w:lineRule="atLeast"/>
        <w:rPr>
          <w:ins w:id="15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5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[if_*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root</w:t>
        </w:r>
      </w:ins>
    </w:p>
    <w:p w:rsidR="00737A5A" w:rsidRPr="00737A5A" w:rsidRDefault="00737A5A" w:rsidP="00737A5A">
      <w:pPr>
        <w:spacing w:after="225" w:line="360" w:lineRule="atLeast"/>
        <w:rPr>
          <w:ins w:id="16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6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if_err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_*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user nobody</w:t>
        </w:r>
      </w:ins>
    </w:p>
    <w:p w:rsidR="00737A5A" w:rsidRPr="00737A5A" w:rsidRDefault="00737A5A" w:rsidP="00737A5A">
      <w:pPr>
        <w:spacing w:after="225" w:line="360" w:lineRule="atLeast"/>
        <w:rPr>
          <w:ins w:id="16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63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- End File -</w:t>
        </w:r>
      </w:ins>
    </w:p>
    <w:p w:rsidR="00737A5A" w:rsidRPr="00737A5A" w:rsidRDefault="00737A5A" w:rsidP="00737A5A">
      <w:pPr>
        <w:spacing w:after="225" w:line="360" w:lineRule="atLeast"/>
        <w:rPr>
          <w:ins w:id="16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6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Now you need to add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user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,group,command,env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.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and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name</w:t>
        </w:r>
      </w:ins>
    </w:p>
    <w:p w:rsidR="00737A5A" w:rsidRPr="00737A5A" w:rsidRDefault="00737A5A" w:rsidP="00737A5A">
      <w:pPr>
        <w:spacing w:after="225" w:line="360" w:lineRule="atLeast"/>
        <w:rPr>
          <w:ins w:id="16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6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 xml:space="preserve">Now look in to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/ directory it is a directory in which each file is a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symlink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to a real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in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/share/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plugins.Any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linked in here will be checked for and displayed in the resulting web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pages.Add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want (e.g. if running exim4 then I’d add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postfix_queue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and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postfix_stats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).You’ll need to set user/group rights in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 conf file.</w:t>
        </w:r>
      </w:ins>
    </w:p>
    <w:p w:rsidR="00737A5A" w:rsidRPr="00737A5A" w:rsidRDefault="00737A5A" w:rsidP="00737A5A">
      <w:pPr>
        <w:spacing w:after="225" w:line="360" w:lineRule="atLeast"/>
        <w:rPr>
          <w:ins w:id="16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6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Most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can be run from the command line with the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autoconf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param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to check if they can run - e.g.</w:t>
        </w:r>
      </w:ins>
    </w:p>
    <w:p w:rsidR="00737A5A" w:rsidRPr="00737A5A" w:rsidRDefault="00737A5A" w:rsidP="00737A5A">
      <w:pPr>
        <w:spacing w:after="225" w:line="360" w:lineRule="atLeast"/>
        <w:rPr>
          <w:ins w:id="170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7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./</w:t>
        </w:r>
        <w:proofErr w:type="spellStart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postfix_stats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autoconf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</w:ins>
    </w:p>
    <w:p w:rsidR="00737A5A" w:rsidRPr="00737A5A" w:rsidRDefault="00737A5A" w:rsidP="00737A5A">
      <w:pPr>
        <w:spacing w:after="225" w:line="360" w:lineRule="atLeast"/>
        <w:rPr>
          <w:ins w:id="17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7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You can add any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you want to monitor and default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are located at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directory</w:t>
        </w:r>
      </w:ins>
    </w:p>
    <w:p w:rsidR="00737A5A" w:rsidRPr="00737A5A" w:rsidRDefault="00737A5A" w:rsidP="00737A5A">
      <w:pPr>
        <w:spacing w:after="225" w:line="360" w:lineRule="atLeast"/>
        <w:rPr>
          <w:ins w:id="17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7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Finally you need to restart your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service for your client machine after configuring any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plugins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176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17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sudo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init.d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-node restart</w:t>
        </w:r>
      </w:ins>
    </w:p>
    <w:p w:rsidR="00737A5A" w:rsidRPr="00737A5A" w:rsidRDefault="00737A5A" w:rsidP="00737A5A">
      <w:pPr>
        <w:spacing w:after="225" w:line="360" w:lineRule="atLeast"/>
        <w:rPr>
          <w:ins w:id="17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7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That’s it from client side configuration</w:t>
        </w:r>
      </w:ins>
    </w:p>
    <w:p w:rsidR="00737A5A" w:rsidRPr="00737A5A" w:rsidRDefault="00737A5A" w:rsidP="00737A5A">
      <w:pPr>
        <w:spacing w:after="225" w:line="360" w:lineRule="atLeast"/>
        <w:rPr>
          <w:ins w:id="18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81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Finally important step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you need to do in your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 config file that is located in your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server machine</w:t>
        </w:r>
      </w:ins>
    </w:p>
    <w:p w:rsidR="00737A5A" w:rsidRPr="00737A5A" w:rsidRDefault="00737A5A" w:rsidP="00737A5A">
      <w:pPr>
        <w:spacing w:after="225" w:line="360" w:lineRule="atLeast"/>
        <w:rPr>
          <w:ins w:id="18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8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munin.conf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18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8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You need to add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all your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client machines list under this</w:t>
        </w:r>
      </w:ins>
    </w:p>
    <w:p w:rsidR="00737A5A" w:rsidRPr="00737A5A" w:rsidRDefault="00737A5A" w:rsidP="00737A5A">
      <w:pPr>
        <w:spacing w:after="225" w:line="360" w:lineRule="atLeast"/>
        <w:rPr>
          <w:ins w:id="18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8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simple host tree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address 127.0.0.1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use_node_name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</w:ins>
    </w:p>
    <w:p w:rsidR="00737A5A" w:rsidRPr="00737A5A" w:rsidRDefault="00737A5A" w:rsidP="00737A5A">
      <w:pPr>
        <w:spacing w:after="225" w:line="360" w:lineRule="atLeast"/>
        <w:rPr>
          <w:ins w:id="18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18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example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:-</w:t>
        </w:r>
      </w:ins>
    </w:p>
    <w:p w:rsidR="00737A5A" w:rsidRPr="00737A5A" w:rsidRDefault="00737A5A" w:rsidP="00737A5A">
      <w:pPr>
        <w:spacing w:after="225" w:line="360" w:lineRule="atLeast"/>
        <w:rPr>
          <w:ins w:id="19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9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# a simple host 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tree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[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localhost.localdomain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]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address 127.0.0.1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use_node_name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[munintest.test.com] - this is our test client we have mentioned earlier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  <w:t>address 172.30.5.129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use_node_name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yes</w:t>
        </w:r>
      </w:ins>
    </w:p>
    <w:p w:rsidR="00737A5A" w:rsidRPr="00737A5A" w:rsidRDefault="00737A5A" w:rsidP="00737A5A">
      <w:pPr>
        <w:spacing w:after="225" w:line="360" w:lineRule="atLeast"/>
        <w:rPr>
          <w:ins w:id="19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9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>After entering all the client machine details you need to the following command to take the effect of our new changes effect.</w:t>
        </w:r>
      </w:ins>
    </w:p>
    <w:p w:rsidR="00737A5A" w:rsidRPr="00737A5A" w:rsidRDefault="00737A5A" w:rsidP="00737A5A">
      <w:pPr>
        <w:spacing w:after="225" w:line="360" w:lineRule="atLeast"/>
        <w:rPr>
          <w:ins w:id="19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proofErr w:type="gramStart"/>
      <w:ins w:id="19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sudo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/share/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-update –force-root</w:t>
        </w:r>
      </w:ins>
    </w:p>
    <w:p w:rsidR="00737A5A" w:rsidRPr="00737A5A" w:rsidRDefault="00737A5A" w:rsidP="00737A5A">
      <w:pPr>
        <w:spacing w:after="225" w:line="360" w:lineRule="atLeast"/>
        <w:rPr>
          <w:ins w:id="19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97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Testing Your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Installation</w:t>
        </w:r>
      </w:ins>
    </w:p>
    <w:p w:rsidR="00737A5A" w:rsidRPr="00737A5A" w:rsidRDefault="00737A5A" w:rsidP="00737A5A">
      <w:pPr>
        <w:spacing w:after="225" w:line="360" w:lineRule="atLeast"/>
        <w:rPr>
          <w:ins w:id="19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19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Now you need to go to http://your-server-ip/munin/ you should see the following screen if you have more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no.of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clients it should show those clients also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</w:ins>
      <w:r>
        <w:rPr>
          <w:rFonts w:ascii="Verdana" w:eastAsia="Times New Roman" w:hAnsi="Verdana" w:cs="Times New Roman"/>
          <w:noProof/>
          <w:color w:val="2A2A2A"/>
          <w:sz w:val="17"/>
          <w:szCs w:val="17"/>
        </w:rPr>
        <w:drawing>
          <wp:inline distT="0" distB="0" distL="0" distR="0">
            <wp:extent cx="6200775" cy="1352550"/>
            <wp:effectExtent l="19050" t="0" r="9525" b="0"/>
            <wp:docPr id="2" name="Picture 2" descr="http://www.debianadmin.com/images/munin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bianadmin.com/images/munin/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5A" w:rsidRPr="00737A5A" w:rsidRDefault="00737A5A" w:rsidP="00737A5A">
      <w:pPr>
        <w:spacing w:after="225" w:line="360" w:lineRule="atLeast"/>
        <w:rPr>
          <w:ins w:id="20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0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 xml:space="preserve">Once you click on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Localdomain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(which means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localhost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) you should see the following screen with list of currently monitoring graphs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br/>
        </w:r>
      </w:ins>
      <w:r>
        <w:rPr>
          <w:rFonts w:ascii="Verdana" w:eastAsia="Times New Roman" w:hAnsi="Verdana" w:cs="Times New Roman"/>
          <w:noProof/>
          <w:color w:val="2A2A2A"/>
          <w:sz w:val="17"/>
          <w:szCs w:val="17"/>
        </w:rPr>
        <w:drawing>
          <wp:inline distT="0" distB="0" distL="0" distR="0">
            <wp:extent cx="4162425" cy="6019800"/>
            <wp:effectExtent l="19050" t="0" r="9525" b="0"/>
            <wp:docPr id="3" name="Picture 3" descr="http://www.debianadmin.com/images/munin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bianadmin.com/images/munin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5A" w:rsidRPr="00737A5A" w:rsidRDefault="00737A5A" w:rsidP="00737A5A">
      <w:pPr>
        <w:spacing w:after="225" w:line="360" w:lineRule="atLeast"/>
        <w:rPr>
          <w:ins w:id="20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0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want to see the graphs you need to wait for some time this is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automaticalling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done by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munin.Munin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sets up a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cron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job via the file /etc/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cron.d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which will run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usr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/bin/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munin-cron.Running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this file will poll each of the nodes - and then will create the graphs in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/www/html</w:t>
        </w:r>
      </w:ins>
    </w:p>
    <w:p w:rsidR="00737A5A" w:rsidRPr="00737A5A" w:rsidRDefault="00737A5A" w:rsidP="00737A5A">
      <w:pPr>
        <w:spacing w:after="225" w:line="360" w:lineRule="atLeast"/>
        <w:rPr>
          <w:ins w:id="20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0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Keeping an eye on these graphs will help you to keep your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begin"/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instrText xml:space="preserve"> HYPERLINK "http://www.ubuntugeek.com/monitoring-servers-and-clients-using-munin-in-ubuntu.html" \t "_blank" </w:instrTex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separate"/>
        </w:r>
        <w:r w:rsidRPr="00737A5A">
          <w:rPr>
            <w:rFonts w:ascii="Verdana" w:eastAsia="Times New Roman" w:hAnsi="Verdana" w:cs="Times New Roman"/>
            <w:b/>
            <w:bCs/>
            <w:color w:val="C9740A"/>
            <w:sz w:val="17"/>
            <w:u w:val="single"/>
          </w:rPr>
          <w:t>servers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fldChar w:fldCharType="end"/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running healthily - and can give advance warning of problems to come.</w:t>
        </w:r>
      </w:ins>
    </w:p>
    <w:p w:rsidR="00737A5A" w:rsidRPr="00737A5A" w:rsidRDefault="00737A5A" w:rsidP="00737A5A">
      <w:pPr>
        <w:spacing w:after="225" w:line="360" w:lineRule="atLeast"/>
        <w:rPr>
          <w:ins w:id="20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0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lastRenderedPageBreak/>
          <w:t xml:space="preserve">If you want to protect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output directory (default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/www/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) you can use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htaccess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file for this and give access only for required users</w:t>
        </w:r>
      </w:ins>
    </w:p>
    <w:p w:rsidR="00737A5A" w:rsidRPr="00737A5A" w:rsidRDefault="00737A5A" w:rsidP="00737A5A">
      <w:pPr>
        <w:spacing w:after="225" w:line="360" w:lineRule="atLeast"/>
        <w:rPr>
          <w:ins w:id="20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09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Troubleshooting </w:t>
        </w:r>
        <w:proofErr w:type="spellStart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21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1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If you have any problems you need to check the log files of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located at 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var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/log/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directory</w:t>
        </w:r>
      </w:ins>
    </w:p>
    <w:p w:rsidR="00737A5A" w:rsidRPr="00737A5A" w:rsidRDefault="00737A5A" w:rsidP="00737A5A">
      <w:pPr>
        <w:spacing w:after="225" w:line="360" w:lineRule="atLeast"/>
        <w:rPr>
          <w:ins w:id="212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1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On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server side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Important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log files are</w:t>
        </w:r>
      </w:ins>
    </w:p>
    <w:p w:rsidR="00737A5A" w:rsidRPr="00737A5A" w:rsidRDefault="00737A5A" w:rsidP="00737A5A">
      <w:pPr>
        <w:spacing w:after="225" w:line="360" w:lineRule="atLeast"/>
        <w:rPr>
          <w:ins w:id="21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215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munin-node.log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should show the connections that are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occuring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.</w:t>
        </w:r>
      </w:ins>
    </w:p>
    <w:p w:rsidR="00737A5A" w:rsidRPr="00737A5A" w:rsidRDefault="00737A5A" w:rsidP="00737A5A">
      <w:pPr>
        <w:spacing w:after="225" w:line="360" w:lineRule="atLeast"/>
        <w:rPr>
          <w:ins w:id="216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21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munin-graph.log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should show info on the services being graphed.</w:t>
        </w:r>
      </w:ins>
    </w:p>
    <w:p w:rsidR="00737A5A" w:rsidRPr="00737A5A" w:rsidRDefault="00737A5A" w:rsidP="00737A5A">
      <w:pPr>
        <w:spacing w:after="225" w:line="360" w:lineRule="atLeast"/>
        <w:rPr>
          <w:ins w:id="218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219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munin-html.log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should show info on the html being generated.</w:t>
        </w:r>
      </w:ins>
    </w:p>
    <w:p w:rsidR="00737A5A" w:rsidRPr="00737A5A" w:rsidRDefault="00737A5A" w:rsidP="00737A5A">
      <w:pPr>
        <w:spacing w:after="225" w:line="360" w:lineRule="atLeast"/>
        <w:rPr>
          <w:ins w:id="220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21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On</w:t>
        </w:r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 Client side</w:t>
        </w:r>
        <w:r w:rsidRPr="00737A5A">
          <w:rPr>
            <w:rFonts w:ascii="Verdana" w:eastAsia="Times New Roman" w:hAnsi="Verdana" w:cs="Times New Roman"/>
            <w:color w:val="2A2A2A"/>
            <w:sz w:val="17"/>
          </w:rPr>
          <w:t> </w:t>
        </w:r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important log files are</w:t>
        </w:r>
      </w:ins>
    </w:p>
    <w:p w:rsidR="00737A5A" w:rsidRPr="00737A5A" w:rsidRDefault="00737A5A" w:rsidP="00737A5A">
      <w:pPr>
        <w:spacing w:after="225" w:line="360" w:lineRule="atLeast"/>
        <w:rPr>
          <w:ins w:id="222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ins w:id="223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munin-node.log</w:t>
        </w:r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- should show the connections that are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occuring</w:t>
        </w:r>
        <w:proofErr w:type="spellEnd"/>
      </w:ins>
    </w:p>
    <w:p w:rsidR="00737A5A" w:rsidRPr="00737A5A" w:rsidRDefault="00737A5A" w:rsidP="00737A5A">
      <w:pPr>
        <w:spacing w:after="225" w:line="360" w:lineRule="atLeast"/>
        <w:rPr>
          <w:ins w:id="224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225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Munin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Sample Graphs</w:t>
        </w:r>
      </w:ins>
    </w:p>
    <w:p w:rsidR="00737A5A" w:rsidRPr="00737A5A" w:rsidRDefault="00737A5A" w:rsidP="00737A5A">
      <w:pPr>
        <w:spacing w:after="225" w:line="360" w:lineRule="atLeast"/>
        <w:rPr>
          <w:ins w:id="226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27" w:author="Unknown"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Here is the some of the sample Graphs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i</w:t>
        </w:r>
        <w:proofErr w:type="spell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have got from my server machine these graphs are for one day it will show by </w:t>
        </w:r>
        <w:proofErr w:type="spell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weekly</w:t>
        </w:r>
        <w:proofErr w:type="gramStart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>,by</w:t>
        </w:r>
        <w:proofErr w:type="spellEnd"/>
        <w:proofErr w:type="gramEnd"/>
        <w:r w:rsidRPr="00737A5A">
          <w:rPr>
            <w:rFonts w:ascii="Verdana" w:eastAsia="Times New Roman" w:hAnsi="Verdana" w:cs="Times New Roman"/>
            <w:color w:val="2A2A2A"/>
            <w:sz w:val="17"/>
            <w:szCs w:val="17"/>
          </w:rPr>
          <w:t xml:space="preserve"> monthly and by Yearly Graphs also</w:t>
        </w:r>
      </w:ins>
    </w:p>
    <w:p w:rsidR="00737A5A" w:rsidRPr="00737A5A" w:rsidRDefault="00737A5A" w:rsidP="00737A5A">
      <w:pPr>
        <w:spacing w:after="225" w:line="360" w:lineRule="atLeast"/>
        <w:rPr>
          <w:ins w:id="228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29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CPU Usage - By Day</w:t>
        </w:r>
      </w:ins>
    </w:p>
    <w:p w:rsidR="00737A5A" w:rsidRPr="00737A5A" w:rsidRDefault="00737A5A" w:rsidP="00737A5A">
      <w:pPr>
        <w:spacing w:after="225" w:line="360" w:lineRule="atLeast"/>
        <w:rPr>
          <w:ins w:id="230" w:author="Unknown"/>
          <w:rFonts w:ascii="Verdana" w:eastAsia="Times New Roman" w:hAnsi="Verdana" w:cs="Times New Roman"/>
          <w:color w:val="2A2A2A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2A2A2A"/>
          <w:sz w:val="17"/>
          <w:szCs w:val="17"/>
        </w:rPr>
        <w:lastRenderedPageBreak/>
        <w:drawing>
          <wp:inline distT="0" distB="0" distL="0" distR="0">
            <wp:extent cx="4714875" cy="3352800"/>
            <wp:effectExtent l="19050" t="0" r="9525" b="0"/>
            <wp:docPr id="4" name="Picture 4" descr="http://www.debianadmin.com/images/munin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ebianadmin.com/images/munin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5A" w:rsidRPr="00737A5A" w:rsidRDefault="00737A5A" w:rsidP="00737A5A">
      <w:pPr>
        <w:spacing w:after="225" w:line="360" w:lineRule="atLeast"/>
        <w:rPr>
          <w:ins w:id="231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32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Load Average - By Day</w:t>
        </w:r>
      </w:ins>
    </w:p>
    <w:p w:rsidR="00737A5A" w:rsidRPr="00737A5A" w:rsidRDefault="00737A5A" w:rsidP="00737A5A">
      <w:pPr>
        <w:spacing w:after="225" w:line="360" w:lineRule="atLeast"/>
        <w:rPr>
          <w:ins w:id="233" w:author="Unknown"/>
          <w:rFonts w:ascii="Verdana" w:eastAsia="Times New Roman" w:hAnsi="Verdana" w:cs="Times New Roman"/>
          <w:color w:val="2A2A2A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2A2A2A"/>
          <w:sz w:val="17"/>
          <w:szCs w:val="17"/>
        </w:rPr>
        <w:drawing>
          <wp:inline distT="0" distB="0" distL="0" distR="0">
            <wp:extent cx="4724400" cy="2552700"/>
            <wp:effectExtent l="19050" t="0" r="0" b="0"/>
            <wp:docPr id="5" name="Picture 5" descr="http://www.debianadmin.com/images/munin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ebianadmin.com/images/munin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5A" w:rsidRPr="00737A5A" w:rsidRDefault="00737A5A" w:rsidP="00737A5A">
      <w:pPr>
        <w:spacing w:after="225" w:line="360" w:lineRule="atLeast"/>
        <w:rPr>
          <w:ins w:id="234" w:author="Unknown"/>
          <w:rFonts w:ascii="Verdana" w:eastAsia="Times New Roman" w:hAnsi="Verdana" w:cs="Times New Roman"/>
          <w:color w:val="2A2A2A"/>
          <w:sz w:val="17"/>
          <w:szCs w:val="17"/>
        </w:rPr>
      </w:pPr>
      <w:ins w:id="235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Memory Usage - By Day</w:t>
        </w:r>
      </w:ins>
    </w:p>
    <w:p w:rsidR="00737A5A" w:rsidRPr="00737A5A" w:rsidRDefault="00737A5A" w:rsidP="00737A5A">
      <w:pPr>
        <w:spacing w:after="225" w:line="360" w:lineRule="atLeast"/>
        <w:rPr>
          <w:ins w:id="236" w:author="Unknown"/>
          <w:rFonts w:ascii="Verdana" w:eastAsia="Times New Roman" w:hAnsi="Verdana" w:cs="Times New Roman"/>
          <w:color w:val="2A2A2A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2A2A2A"/>
          <w:sz w:val="17"/>
          <w:szCs w:val="17"/>
        </w:rPr>
        <w:lastRenderedPageBreak/>
        <w:drawing>
          <wp:inline distT="0" distB="0" distL="0" distR="0">
            <wp:extent cx="4714875" cy="5867400"/>
            <wp:effectExtent l="19050" t="0" r="9525" b="0"/>
            <wp:docPr id="6" name="Picture 6" descr="http://www.debianadmin.com/images/munin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ebianadmin.com/images/munin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5A" w:rsidRPr="00737A5A" w:rsidRDefault="00737A5A" w:rsidP="00737A5A">
      <w:pPr>
        <w:spacing w:after="225" w:line="360" w:lineRule="atLeast"/>
        <w:rPr>
          <w:ins w:id="237" w:author="Unknown"/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ins w:id="238" w:author="Unknown"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>No.Of</w:t>
        </w:r>
        <w:proofErr w:type="spellEnd"/>
        <w:r w:rsidRPr="00737A5A">
          <w:rPr>
            <w:rFonts w:ascii="Verdana" w:eastAsia="Times New Roman" w:hAnsi="Verdana" w:cs="Times New Roman"/>
            <w:b/>
            <w:bCs/>
            <w:color w:val="2A2A2A"/>
            <w:sz w:val="17"/>
          </w:rPr>
          <w:t xml:space="preserve"> Processes Running - By Day</w:t>
        </w:r>
      </w:ins>
    </w:p>
    <w:p w:rsidR="00737A5A" w:rsidRPr="00737A5A" w:rsidRDefault="00737A5A" w:rsidP="00737A5A">
      <w:pPr>
        <w:spacing w:after="225" w:line="360" w:lineRule="atLeast"/>
        <w:rPr>
          <w:ins w:id="239" w:author="Unknown"/>
          <w:rFonts w:ascii="Verdana" w:eastAsia="Times New Roman" w:hAnsi="Verdana" w:cs="Times New Roman"/>
          <w:color w:val="2A2A2A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2A2A2A"/>
          <w:sz w:val="17"/>
          <w:szCs w:val="17"/>
        </w:rPr>
        <w:lastRenderedPageBreak/>
        <w:drawing>
          <wp:inline distT="0" distB="0" distL="0" distR="0">
            <wp:extent cx="4733925" cy="2705100"/>
            <wp:effectExtent l="19050" t="0" r="9525" b="0"/>
            <wp:docPr id="7" name="Picture 7" descr="http://www.debianadmin.com/images/munin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ebianadmin.com/images/munin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F7" w:rsidRDefault="00B02FF7"/>
    <w:sectPr w:rsidR="00B02FF7" w:rsidSect="00B0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A5A"/>
    <w:rsid w:val="00737A5A"/>
    <w:rsid w:val="00B0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FF7"/>
  </w:style>
  <w:style w:type="paragraph" w:styleId="Heading2">
    <w:name w:val="heading 2"/>
    <w:basedOn w:val="Normal"/>
    <w:link w:val="Heading2Char"/>
    <w:uiPriority w:val="9"/>
    <w:qFormat/>
    <w:rsid w:val="00737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A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37A5A"/>
    <w:rPr>
      <w:color w:val="0000FF"/>
      <w:u w:val="single"/>
    </w:rPr>
  </w:style>
  <w:style w:type="paragraph" w:customStyle="1" w:styleId="date">
    <w:name w:val="date"/>
    <w:basedOn w:val="Normal"/>
    <w:rsid w:val="0073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7A5A"/>
  </w:style>
  <w:style w:type="paragraph" w:styleId="NormalWeb">
    <w:name w:val="Normal (Web)"/>
    <w:basedOn w:val="Normal"/>
    <w:uiPriority w:val="99"/>
    <w:semiHidden/>
    <w:unhideWhenUsed/>
    <w:rsid w:val="0073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A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feedproxy.google.com/UbuntuGeek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buntugeek.com/monitoring-servers-and-clients-using-munin-in-ubuntu.html/emailpopu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ubuntugeek.com/monitoring-servers-and-clients-using-munin-in-ubuntu.html/emailpopup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rhorn</dc:creator>
  <cp:keywords/>
  <dc:description/>
  <cp:lastModifiedBy>rhorn</cp:lastModifiedBy>
  <cp:revision>3</cp:revision>
  <dcterms:created xsi:type="dcterms:W3CDTF">2009-02-25T18:38:00Z</dcterms:created>
  <dcterms:modified xsi:type="dcterms:W3CDTF">2009-02-25T18:38:00Z</dcterms:modified>
</cp:coreProperties>
</file>